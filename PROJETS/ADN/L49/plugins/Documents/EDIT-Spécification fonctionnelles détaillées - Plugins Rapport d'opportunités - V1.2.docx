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4E4" w:rsidRPr="00806BE6" w:rsidRDefault="001954E4" w:rsidP="00E5742B">
      <w:pPr>
        <w:jc w:val="both"/>
        <w:rPr>
          <w:rFonts w:ascii="Calibri Light" w:hAnsi="Calibri Light"/>
          <w:b/>
          <w:sz w:val="18"/>
        </w:rPr>
      </w:pPr>
    </w:p>
    <w:p w:rsidR="001954E4" w:rsidRPr="00806BE6" w:rsidRDefault="001954E4" w:rsidP="000C0E2A">
      <w:pPr>
        <w:jc w:val="both"/>
        <w:rPr>
          <w:rFonts w:ascii="Calibri Light" w:hAnsi="Calibri Light"/>
          <w:b/>
          <w:sz w:val="18"/>
        </w:rPr>
      </w:pPr>
    </w:p>
    <w:p w:rsidR="001954E4" w:rsidRPr="00806BE6" w:rsidRDefault="001954E4">
      <w:pPr>
        <w:rPr>
          <w:rFonts w:ascii="Calibri Light" w:hAnsi="Calibri Light"/>
          <w:b/>
          <w:sz w:val="1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0C0E2A" w:rsidRPr="00806BE6" w:rsidTr="00DC3EEB">
        <w:trPr>
          <w:jc w:val="center"/>
        </w:trPr>
        <w:tc>
          <w:tcPr>
            <w:tcW w:w="4606" w:type="dxa"/>
            <w:tcBorders>
              <w:top w:val="nil"/>
              <w:left w:val="nil"/>
              <w:bottom w:val="nil"/>
              <w:right w:val="single" w:sz="4" w:space="0" w:color="auto"/>
            </w:tcBorders>
            <w:shd w:val="clear" w:color="auto" w:fill="E36C0A" w:themeFill="accent6" w:themeFillShade="BF"/>
          </w:tcPr>
          <w:p w:rsidR="000C0E2A" w:rsidRPr="00806BE6" w:rsidRDefault="00B30FF4" w:rsidP="00E20D40">
            <w:pPr>
              <w:jc w:val="left"/>
              <w:rPr>
                <w:rFonts w:ascii="Calibri Light" w:hAnsi="Calibri Light"/>
                <w:b/>
                <w:color w:val="FFFFFF" w:themeColor="background1"/>
                <w:sz w:val="36"/>
              </w:rPr>
            </w:pPr>
            <w:r w:rsidRPr="00806BE6">
              <w:rPr>
                <w:rFonts w:ascii="Calibri Light" w:hAnsi="Calibri Light"/>
                <w:b/>
                <w:color w:val="FFFFFF" w:themeColor="background1"/>
                <w:sz w:val="36"/>
              </w:rPr>
              <w:t>Spécifications fonctionnelles</w:t>
            </w:r>
          </w:p>
          <w:p w:rsidR="000C0E2A" w:rsidRPr="00806BE6" w:rsidRDefault="000C0E2A">
            <w:pPr>
              <w:jc w:val="both"/>
              <w:rPr>
                <w:rFonts w:ascii="Calibri Light" w:hAnsi="Calibri Light"/>
                <w:b/>
                <w:color w:val="FFFFFF" w:themeColor="background1"/>
                <w:sz w:val="36"/>
              </w:rPr>
            </w:pPr>
          </w:p>
          <w:p w:rsidR="000C0E2A" w:rsidRPr="00806BE6" w:rsidRDefault="000C0E2A">
            <w:pPr>
              <w:jc w:val="both"/>
              <w:rPr>
                <w:rFonts w:ascii="Calibri Light" w:hAnsi="Calibri Light"/>
                <w:b/>
                <w:color w:val="FFFFFF" w:themeColor="background1"/>
                <w:sz w:val="36"/>
              </w:rPr>
            </w:pPr>
          </w:p>
          <w:p w:rsidR="000C0E2A" w:rsidRPr="00806BE6" w:rsidRDefault="000C0E2A">
            <w:pPr>
              <w:jc w:val="both"/>
              <w:rPr>
                <w:rFonts w:ascii="Calibri Light" w:hAnsi="Calibri Light"/>
                <w:b/>
                <w:color w:val="FFFFFF" w:themeColor="background1"/>
                <w:sz w:val="36"/>
              </w:rPr>
            </w:pPr>
          </w:p>
        </w:tc>
        <w:tc>
          <w:tcPr>
            <w:tcW w:w="4606" w:type="dxa"/>
            <w:tcBorders>
              <w:top w:val="nil"/>
              <w:left w:val="single" w:sz="4" w:space="0" w:color="auto"/>
              <w:bottom w:val="nil"/>
              <w:right w:val="nil"/>
            </w:tcBorders>
            <w:shd w:val="clear" w:color="auto" w:fill="E36C0A" w:themeFill="accent6" w:themeFillShade="BF"/>
            <w:hideMark/>
          </w:tcPr>
          <w:p w:rsidR="000C0E2A" w:rsidRPr="00806BE6" w:rsidRDefault="003100D8" w:rsidP="00B30FF4">
            <w:pPr>
              <w:jc w:val="left"/>
              <w:rPr>
                <w:rFonts w:ascii="Calibri Light" w:hAnsi="Calibri Light"/>
                <w:b/>
                <w:color w:val="FFFFFF" w:themeColor="background1"/>
                <w:sz w:val="36"/>
              </w:rPr>
            </w:pPr>
            <w:r>
              <w:rPr>
                <w:rFonts w:ascii="Calibri Light" w:hAnsi="Calibri Light"/>
                <w:b/>
                <w:bCs/>
                <w:color w:val="FFFFFF"/>
                <w:sz w:val="28"/>
                <w:szCs w:val="28"/>
              </w:rPr>
              <w:t>E</w:t>
            </w:r>
            <w:r w:rsidR="00B30FF4" w:rsidRPr="00806BE6">
              <w:rPr>
                <w:rFonts w:ascii="Calibri Light" w:hAnsi="Calibri Light"/>
                <w:b/>
                <w:bCs/>
                <w:color w:val="FFFFFF"/>
                <w:sz w:val="28"/>
                <w:szCs w:val="28"/>
              </w:rPr>
              <w:t>dition de rapports</w:t>
            </w:r>
            <w:r>
              <w:rPr>
                <w:rFonts w:ascii="Calibri Light" w:hAnsi="Calibri Light"/>
                <w:b/>
                <w:bCs/>
                <w:color w:val="FFFFFF"/>
                <w:sz w:val="28"/>
                <w:szCs w:val="28"/>
              </w:rPr>
              <w:t xml:space="preserve"> d’opportunité</w:t>
            </w:r>
            <w:r w:rsidR="00B30FF4" w:rsidRPr="00806BE6">
              <w:rPr>
                <w:rFonts w:ascii="Calibri Light" w:hAnsi="Calibri Light"/>
                <w:b/>
                <w:bCs/>
                <w:color w:val="FFFFFF"/>
                <w:sz w:val="28"/>
                <w:szCs w:val="28"/>
              </w:rPr>
              <w:t>.</w:t>
            </w:r>
          </w:p>
          <w:p w:rsidR="000C0E2A" w:rsidRPr="00806BE6" w:rsidRDefault="000C0E2A" w:rsidP="0063121F">
            <w:pPr>
              <w:jc w:val="left"/>
              <w:rPr>
                <w:rFonts w:ascii="Calibri Light" w:hAnsi="Calibri Light"/>
                <w:b/>
                <w:color w:val="FFFFFF" w:themeColor="background1"/>
                <w:sz w:val="36"/>
              </w:rPr>
            </w:pPr>
          </w:p>
        </w:tc>
      </w:tr>
      <w:tr w:rsidR="000C0E2A" w:rsidRPr="00806BE6" w:rsidTr="000C0E2A">
        <w:trPr>
          <w:jc w:val="center"/>
        </w:trPr>
        <w:tc>
          <w:tcPr>
            <w:tcW w:w="4606" w:type="dxa"/>
            <w:tcBorders>
              <w:top w:val="nil"/>
              <w:left w:val="nil"/>
              <w:bottom w:val="nil"/>
              <w:right w:val="single" w:sz="4" w:space="0" w:color="auto"/>
            </w:tcBorders>
          </w:tcPr>
          <w:p w:rsidR="000C0E2A" w:rsidRPr="00806BE6" w:rsidRDefault="001F5D48">
            <w:pPr>
              <w:jc w:val="left"/>
              <w:rPr>
                <w:rFonts w:ascii="Calibri Light" w:hAnsi="Calibri Light"/>
                <w:b/>
                <w:sz w:val="18"/>
              </w:rPr>
            </w:pPr>
            <w:r w:rsidRPr="00806BE6">
              <w:rPr>
                <w:rFonts w:ascii="Calibri Light" w:hAnsi="Calibri Light"/>
                <w:noProof/>
              </w:rPr>
              <w:drawing>
                <wp:anchor distT="0" distB="0" distL="114300" distR="114300" simplePos="0" relativeHeight="251721728" behindDoc="0" locked="0" layoutInCell="1" allowOverlap="1">
                  <wp:simplePos x="0" y="0"/>
                  <wp:positionH relativeFrom="column">
                    <wp:posOffset>1228725</wp:posOffset>
                  </wp:positionH>
                  <wp:positionV relativeFrom="paragraph">
                    <wp:posOffset>64770</wp:posOffset>
                  </wp:positionV>
                  <wp:extent cx="1438275" cy="109372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REZOPOLE LOGO&quo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38275" cy="1093721"/>
                          </a:xfrm>
                          <a:prstGeom prst="rect">
                            <a:avLst/>
                          </a:prstGeom>
                          <a:noFill/>
                          <a:ln w="9525">
                            <a:noFill/>
                            <a:miter lim="800000"/>
                            <a:headEnd/>
                            <a:tailEnd/>
                          </a:ln>
                        </pic:spPr>
                      </pic:pic>
                    </a:graphicData>
                  </a:graphic>
                </wp:anchor>
              </w:drawing>
            </w:r>
          </w:p>
        </w:tc>
        <w:tc>
          <w:tcPr>
            <w:tcW w:w="4606" w:type="dxa"/>
            <w:tcBorders>
              <w:top w:val="nil"/>
              <w:left w:val="single" w:sz="4" w:space="0" w:color="auto"/>
              <w:bottom w:val="nil"/>
              <w:right w:val="nil"/>
            </w:tcBorders>
          </w:tcPr>
          <w:p w:rsidR="000C0E2A" w:rsidRPr="00806BE6" w:rsidRDefault="000C0E2A">
            <w:pPr>
              <w:jc w:val="left"/>
              <w:rPr>
                <w:rFonts w:ascii="Calibri Light" w:hAnsi="Calibri Light"/>
                <w:b/>
                <w:sz w:val="18"/>
              </w:rPr>
            </w:pPr>
          </w:p>
          <w:p w:rsidR="000C0E2A" w:rsidRPr="00806BE6" w:rsidRDefault="000C0E2A">
            <w:pPr>
              <w:jc w:val="left"/>
              <w:rPr>
                <w:rFonts w:ascii="Calibri Light" w:hAnsi="Calibri Light"/>
                <w:b/>
                <w:sz w:val="18"/>
              </w:rPr>
            </w:pPr>
          </w:p>
          <w:p w:rsidR="000C0E2A" w:rsidRPr="00806BE6" w:rsidRDefault="000C0E2A">
            <w:pPr>
              <w:jc w:val="left"/>
              <w:rPr>
                <w:rFonts w:ascii="Calibri Light" w:hAnsi="Calibri Light"/>
                <w:b/>
                <w:sz w:val="32"/>
              </w:rPr>
            </w:pPr>
            <w:r w:rsidRPr="00806BE6">
              <w:rPr>
                <w:rFonts w:ascii="Calibri Light" w:hAnsi="Calibri Light"/>
                <w:b/>
                <w:sz w:val="32"/>
              </w:rPr>
              <w:t>Syndicat mixte Ardèche Drôme Numérique</w:t>
            </w:r>
          </w:p>
          <w:p w:rsidR="000C0E2A" w:rsidRPr="00806BE6" w:rsidRDefault="000C0E2A">
            <w:pPr>
              <w:jc w:val="left"/>
              <w:rPr>
                <w:rFonts w:ascii="Calibri Light" w:hAnsi="Calibri Light"/>
                <w:b/>
                <w:sz w:val="32"/>
              </w:rPr>
            </w:pPr>
          </w:p>
          <w:p w:rsidR="000C0E2A" w:rsidRPr="00806BE6" w:rsidRDefault="000C0E2A" w:rsidP="000C0E2A">
            <w:pPr>
              <w:jc w:val="left"/>
              <w:rPr>
                <w:rFonts w:ascii="Calibri Light" w:hAnsi="Calibri Light"/>
                <w:b/>
                <w:sz w:val="18"/>
              </w:rPr>
            </w:pPr>
          </w:p>
        </w:tc>
      </w:tr>
    </w:tbl>
    <w:p w:rsidR="001F5D48" w:rsidRPr="00806BE6" w:rsidRDefault="001F5D48" w:rsidP="00682D5C">
      <w:pPr>
        <w:jc w:val="both"/>
        <w:rPr>
          <w:rFonts w:ascii="Calibri Light" w:hAnsi="Calibri Light"/>
          <w:b/>
          <w:sz w:val="18"/>
        </w:rPr>
      </w:pPr>
    </w:p>
    <w:p w:rsidR="001F5D48" w:rsidRPr="00806BE6" w:rsidRDefault="001F5D48" w:rsidP="00682D5C">
      <w:pPr>
        <w:jc w:val="both"/>
        <w:rPr>
          <w:rFonts w:ascii="Calibri Light" w:hAnsi="Calibri Light"/>
          <w:b/>
          <w:sz w:val="18"/>
        </w:rPr>
      </w:pPr>
    </w:p>
    <w:p w:rsidR="001F5D48" w:rsidRPr="00806BE6" w:rsidRDefault="001F5D48" w:rsidP="00682D5C">
      <w:pPr>
        <w:jc w:val="both"/>
        <w:rPr>
          <w:rFonts w:ascii="Calibri Light" w:hAnsi="Calibri Light"/>
          <w:b/>
          <w:sz w:val="18"/>
        </w:rPr>
      </w:pPr>
    </w:p>
    <w:p w:rsidR="001F5D48" w:rsidRPr="00806BE6" w:rsidRDefault="001F5D48" w:rsidP="00682D5C">
      <w:pPr>
        <w:jc w:val="both"/>
        <w:rPr>
          <w:rFonts w:ascii="Calibri Light" w:hAnsi="Calibri Light"/>
          <w:b/>
          <w:sz w:val="18"/>
        </w:rPr>
      </w:pPr>
    </w:p>
    <w:p w:rsidR="00682D5C" w:rsidRPr="00806BE6" w:rsidRDefault="00682D5C" w:rsidP="00682D5C">
      <w:pPr>
        <w:pStyle w:val="TitreSuivi"/>
        <w:rPr>
          <w:rFonts w:ascii="Calibri Light" w:hAnsi="Calibri Light"/>
        </w:rPr>
      </w:pPr>
      <w:bookmarkStart w:id="0" w:name="_Toc503769181"/>
      <w:r w:rsidRPr="00806BE6">
        <w:rPr>
          <w:rFonts w:ascii="Calibri Light" w:hAnsi="Calibri Light"/>
        </w:rPr>
        <w:t>Révisions</w:t>
      </w:r>
      <w:bookmarkEnd w:id="0"/>
    </w:p>
    <w:tbl>
      <w:tblPr>
        <w:tblW w:w="9066" w:type="dxa"/>
        <w:tblInd w:w="579" w:type="dxa"/>
        <w:tblLayout w:type="fixed"/>
        <w:tblCellMar>
          <w:left w:w="0" w:type="dxa"/>
          <w:right w:w="0" w:type="dxa"/>
        </w:tblCellMar>
        <w:tblLook w:val="00A0" w:firstRow="1" w:lastRow="0" w:firstColumn="1" w:lastColumn="0" w:noHBand="0" w:noVBand="0"/>
      </w:tblPr>
      <w:tblGrid>
        <w:gridCol w:w="1134"/>
        <w:gridCol w:w="1701"/>
        <w:gridCol w:w="6231"/>
        <w:tblGridChange w:id="1">
          <w:tblGrid>
            <w:gridCol w:w="1134"/>
            <w:gridCol w:w="1701"/>
            <w:gridCol w:w="6231"/>
          </w:tblGrid>
        </w:tblGridChange>
      </w:tblGrid>
      <w:tr w:rsidR="00682D5C" w:rsidRPr="00806BE6" w:rsidTr="001F5D48">
        <w:trPr>
          <w:trHeight w:val="476"/>
        </w:trPr>
        <w:tc>
          <w:tcPr>
            <w:tcW w:w="1134" w:type="dxa"/>
            <w:tcBorders>
              <w:right w:val="single" w:sz="4" w:space="0" w:color="auto"/>
            </w:tcBorders>
            <w:shd w:val="clear" w:color="auto" w:fill="F07F0A"/>
            <w:vAlign w:val="center"/>
          </w:tcPr>
          <w:p w:rsidR="00682D5C" w:rsidRPr="00806BE6" w:rsidRDefault="00682D5C" w:rsidP="00682D5C">
            <w:pPr>
              <w:pStyle w:val="Textedutableau"/>
              <w:rPr>
                <w:rFonts w:ascii="Calibri Light" w:hAnsi="Calibri Light"/>
              </w:rPr>
            </w:pPr>
            <w:r w:rsidRPr="00806BE6">
              <w:rPr>
                <w:rFonts w:ascii="Calibri Light" w:hAnsi="Calibri Light"/>
              </w:rPr>
              <w:t>Version</w:t>
            </w:r>
          </w:p>
        </w:tc>
        <w:tc>
          <w:tcPr>
            <w:tcW w:w="1701" w:type="dxa"/>
            <w:tcBorders>
              <w:left w:val="single" w:sz="4" w:space="0" w:color="auto"/>
              <w:righ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Date</w:t>
            </w:r>
          </w:p>
        </w:tc>
        <w:tc>
          <w:tcPr>
            <w:tcW w:w="6231" w:type="dxa"/>
            <w:tcBorders>
              <w:lef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Objet</w:t>
            </w:r>
          </w:p>
        </w:tc>
      </w:tr>
      <w:tr w:rsidR="00682D5C" w:rsidRPr="00806BE6" w:rsidTr="00DB5800">
        <w:tblPrEx>
          <w:tblW w:w="9066" w:type="dxa"/>
          <w:tblInd w:w="579" w:type="dxa"/>
          <w:tblLayout w:type="fixed"/>
          <w:tblCellMar>
            <w:left w:w="0" w:type="dxa"/>
            <w:right w:w="0" w:type="dxa"/>
          </w:tblCellMar>
          <w:tblLook w:val="00A0" w:firstRow="1" w:lastRow="0" w:firstColumn="1" w:lastColumn="0" w:noHBand="0" w:noVBand="0"/>
          <w:tblPrExChange w:id="2" w:author="METIS 11" w:date="2018-01-15T08:41:00Z">
            <w:tblPrEx>
              <w:tblW w:w="9066" w:type="dxa"/>
              <w:tblInd w:w="579" w:type="dxa"/>
              <w:tblLayout w:type="fixed"/>
              <w:tblCellMar>
                <w:left w:w="0" w:type="dxa"/>
                <w:right w:w="0" w:type="dxa"/>
              </w:tblCellMar>
              <w:tblLook w:val="00A0" w:firstRow="1" w:lastRow="0" w:firstColumn="1" w:lastColumn="0" w:noHBand="0" w:noVBand="0"/>
            </w:tblPrEx>
          </w:tblPrExChange>
        </w:tblPrEx>
        <w:trPr>
          <w:trHeight w:val="476"/>
          <w:trPrChange w:id="3" w:author="METIS 11" w:date="2018-01-15T08:41:00Z">
            <w:trPr>
              <w:trHeight w:val="476"/>
            </w:trPr>
          </w:trPrChange>
        </w:trPr>
        <w:tc>
          <w:tcPr>
            <w:tcW w:w="1134" w:type="dxa"/>
            <w:tcBorders>
              <w:right w:val="single" w:sz="4" w:space="0" w:color="C0C0C0"/>
            </w:tcBorders>
            <w:vAlign w:val="center"/>
            <w:tcPrChange w:id="4" w:author="METIS 11" w:date="2018-01-15T08:41:00Z">
              <w:tcPr>
                <w:tcW w:w="1134" w:type="dxa"/>
                <w:tcBorders>
                  <w:bottom w:val="single" w:sz="4" w:space="0" w:color="auto"/>
                  <w:right w:val="single" w:sz="4" w:space="0" w:color="C0C0C0"/>
                </w:tcBorders>
                <w:vAlign w:val="center"/>
              </w:tcPr>
            </w:tcPrChange>
          </w:tcPr>
          <w:p w:rsidR="00682D5C" w:rsidRPr="00806BE6" w:rsidRDefault="00682D5C" w:rsidP="00682D5C">
            <w:pPr>
              <w:pStyle w:val="Textedutableauitalic"/>
              <w:rPr>
                <w:rFonts w:ascii="Calibri Light" w:hAnsi="Calibri Light"/>
              </w:rPr>
            </w:pPr>
            <w:r w:rsidRPr="00806BE6">
              <w:rPr>
                <w:rFonts w:ascii="Calibri Light" w:hAnsi="Calibri Light"/>
              </w:rPr>
              <w:t>1.0</w:t>
            </w:r>
          </w:p>
        </w:tc>
        <w:tc>
          <w:tcPr>
            <w:tcW w:w="1701" w:type="dxa"/>
            <w:tcBorders>
              <w:left w:val="single" w:sz="4" w:space="0" w:color="C0C0C0"/>
              <w:right w:val="single" w:sz="4" w:space="0" w:color="C0C0C0"/>
            </w:tcBorders>
            <w:tcPrChange w:id="5" w:author="METIS 11" w:date="2018-01-15T08:41:00Z">
              <w:tcPr>
                <w:tcW w:w="1701" w:type="dxa"/>
                <w:tcBorders>
                  <w:left w:val="single" w:sz="4" w:space="0" w:color="C0C0C0"/>
                  <w:bottom w:val="single" w:sz="4" w:space="0" w:color="000000"/>
                  <w:right w:val="single" w:sz="4" w:space="0" w:color="C0C0C0"/>
                </w:tcBorders>
              </w:tcPr>
            </w:tcPrChange>
          </w:tcPr>
          <w:p w:rsidR="00682D5C" w:rsidRPr="00806BE6" w:rsidRDefault="00682D5C" w:rsidP="00682D5C">
            <w:pPr>
              <w:pStyle w:val="Textedutableau"/>
              <w:jc w:val="center"/>
              <w:rPr>
                <w:rFonts w:ascii="Calibri Light" w:hAnsi="Calibri Light"/>
              </w:rPr>
            </w:pPr>
            <w:r w:rsidRPr="00806BE6">
              <w:rPr>
                <w:rFonts w:ascii="Calibri Light" w:hAnsi="Calibri Light"/>
              </w:rPr>
              <w:t>11/</w:t>
            </w:r>
            <w:r w:rsidR="00223794" w:rsidRPr="00806BE6">
              <w:rPr>
                <w:rFonts w:ascii="Calibri Light" w:hAnsi="Calibri Light"/>
              </w:rPr>
              <w:t>01/2018</w:t>
            </w:r>
          </w:p>
        </w:tc>
        <w:tc>
          <w:tcPr>
            <w:tcW w:w="6231" w:type="dxa"/>
            <w:tcBorders>
              <w:left w:val="single" w:sz="4" w:space="0" w:color="C0C0C0"/>
            </w:tcBorders>
            <w:tcPrChange w:id="6" w:author="METIS 11" w:date="2018-01-15T08:41:00Z">
              <w:tcPr>
                <w:tcW w:w="6231" w:type="dxa"/>
                <w:tcBorders>
                  <w:left w:val="single" w:sz="4" w:space="0" w:color="C0C0C0"/>
                  <w:bottom w:val="single" w:sz="4" w:space="0" w:color="auto"/>
                </w:tcBorders>
              </w:tcPr>
            </w:tcPrChange>
          </w:tcPr>
          <w:p w:rsidR="00682D5C" w:rsidRPr="00806BE6" w:rsidRDefault="00682D5C" w:rsidP="00682D5C">
            <w:pPr>
              <w:pStyle w:val="Textedutableau"/>
              <w:jc w:val="center"/>
              <w:rPr>
                <w:rFonts w:ascii="Calibri Light" w:hAnsi="Calibri Light"/>
              </w:rPr>
            </w:pPr>
            <w:r w:rsidRPr="00806BE6">
              <w:rPr>
                <w:rFonts w:ascii="Calibri Light" w:hAnsi="Calibri Light"/>
              </w:rPr>
              <w:t>Création</w:t>
            </w:r>
          </w:p>
        </w:tc>
      </w:tr>
      <w:tr w:rsidR="00DB5800" w:rsidRPr="00806BE6" w:rsidTr="001F5D48">
        <w:trPr>
          <w:trHeight w:val="476"/>
          <w:ins w:id="7" w:author="METIS 11" w:date="2018-01-15T08:41:00Z"/>
        </w:trPr>
        <w:tc>
          <w:tcPr>
            <w:tcW w:w="1134" w:type="dxa"/>
            <w:tcBorders>
              <w:bottom w:val="single" w:sz="4" w:space="0" w:color="auto"/>
              <w:right w:val="single" w:sz="4" w:space="0" w:color="C0C0C0"/>
            </w:tcBorders>
            <w:vAlign w:val="center"/>
          </w:tcPr>
          <w:p w:rsidR="00DB5800" w:rsidRPr="00806BE6" w:rsidRDefault="00DB5800" w:rsidP="00682D5C">
            <w:pPr>
              <w:pStyle w:val="Textedutableauitalic"/>
              <w:rPr>
                <w:ins w:id="8" w:author="METIS 11" w:date="2018-01-15T08:41:00Z"/>
                <w:rFonts w:ascii="Calibri Light" w:hAnsi="Calibri Light"/>
              </w:rPr>
            </w:pPr>
            <w:ins w:id="9" w:author="METIS 11" w:date="2018-01-15T08:41:00Z">
              <w:r>
                <w:rPr>
                  <w:rFonts w:ascii="Calibri Light" w:hAnsi="Calibri Light"/>
                </w:rPr>
                <w:t>1.2</w:t>
              </w:r>
            </w:ins>
          </w:p>
        </w:tc>
        <w:tc>
          <w:tcPr>
            <w:tcW w:w="1701" w:type="dxa"/>
            <w:tcBorders>
              <w:left w:val="single" w:sz="4" w:space="0" w:color="C0C0C0"/>
              <w:bottom w:val="single" w:sz="4" w:space="0" w:color="000000"/>
              <w:right w:val="single" w:sz="4" w:space="0" w:color="C0C0C0"/>
            </w:tcBorders>
          </w:tcPr>
          <w:p w:rsidR="00DB5800" w:rsidRPr="00806BE6" w:rsidRDefault="00DB5800" w:rsidP="00682D5C">
            <w:pPr>
              <w:pStyle w:val="Textedutableau"/>
              <w:jc w:val="center"/>
              <w:rPr>
                <w:ins w:id="10" w:author="METIS 11" w:date="2018-01-15T08:41:00Z"/>
                <w:rFonts w:ascii="Calibri Light" w:hAnsi="Calibri Light"/>
              </w:rPr>
            </w:pPr>
            <w:ins w:id="11" w:author="METIS 11" w:date="2018-01-15T08:41:00Z">
              <w:r w:rsidRPr="00806BE6">
                <w:rPr>
                  <w:rFonts w:ascii="Calibri Light" w:hAnsi="Calibri Light"/>
                </w:rPr>
                <w:t>11/01/2018</w:t>
              </w:r>
            </w:ins>
          </w:p>
        </w:tc>
        <w:tc>
          <w:tcPr>
            <w:tcW w:w="6231" w:type="dxa"/>
            <w:tcBorders>
              <w:left w:val="single" w:sz="4" w:space="0" w:color="C0C0C0"/>
              <w:bottom w:val="single" w:sz="4" w:space="0" w:color="auto"/>
            </w:tcBorders>
          </w:tcPr>
          <w:p w:rsidR="00DB5800" w:rsidRPr="00806BE6" w:rsidRDefault="00DB5800" w:rsidP="00682D5C">
            <w:pPr>
              <w:pStyle w:val="Textedutableau"/>
              <w:jc w:val="center"/>
              <w:rPr>
                <w:ins w:id="12" w:author="METIS 11" w:date="2018-01-15T08:41:00Z"/>
                <w:rFonts w:ascii="Calibri Light" w:hAnsi="Calibri Light"/>
              </w:rPr>
            </w:pPr>
            <w:ins w:id="13" w:author="METIS 11" w:date="2018-01-15T08:41:00Z">
              <w:r>
                <w:rPr>
                  <w:rFonts w:ascii="Calibri Light" w:hAnsi="Calibri Light"/>
                </w:rPr>
                <w:t>Vérification et validation</w:t>
              </w:r>
            </w:ins>
          </w:p>
        </w:tc>
      </w:tr>
    </w:tbl>
    <w:p w:rsidR="001954E4" w:rsidRPr="00806BE6" w:rsidRDefault="001954E4">
      <w:pPr>
        <w:rPr>
          <w:rFonts w:ascii="Calibri Light" w:hAnsi="Calibri Light"/>
          <w:b/>
          <w:sz w:val="18"/>
        </w:rPr>
      </w:pPr>
    </w:p>
    <w:p w:rsidR="00682D5C" w:rsidRPr="00806BE6" w:rsidRDefault="00682D5C" w:rsidP="00682D5C">
      <w:pPr>
        <w:pStyle w:val="TitreSuivi"/>
        <w:rPr>
          <w:rFonts w:ascii="Calibri Light" w:hAnsi="Calibri Light"/>
        </w:rPr>
      </w:pPr>
      <w:bookmarkStart w:id="14" w:name="_Toc503769182"/>
      <w:r w:rsidRPr="00806BE6">
        <w:rPr>
          <w:rFonts w:ascii="Calibri Light" w:hAnsi="Calibri Light"/>
        </w:rPr>
        <w:t>Visas</w:t>
      </w:r>
      <w:bookmarkEnd w:id="14"/>
    </w:p>
    <w:tbl>
      <w:tblPr>
        <w:tblW w:w="9214" w:type="dxa"/>
        <w:tblInd w:w="492" w:type="dxa"/>
        <w:tblLayout w:type="fixed"/>
        <w:tblCellMar>
          <w:left w:w="0" w:type="dxa"/>
          <w:right w:w="0" w:type="dxa"/>
        </w:tblCellMar>
        <w:tblLook w:val="00A0" w:firstRow="1" w:lastRow="0" w:firstColumn="1" w:lastColumn="0" w:noHBand="0" w:noVBand="0"/>
      </w:tblPr>
      <w:tblGrid>
        <w:gridCol w:w="2835"/>
        <w:gridCol w:w="6379"/>
      </w:tblGrid>
      <w:tr w:rsidR="00682D5C" w:rsidRPr="00806BE6" w:rsidTr="00682D5C">
        <w:trPr>
          <w:trHeight w:val="476"/>
        </w:trPr>
        <w:tc>
          <w:tcPr>
            <w:tcW w:w="2835" w:type="dxa"/>
            <w:tcBorders>
              <w:left w:val="single" w:sz="4" w:space="0" w:color="auto"/>
              <w:righ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Entreprise</w:t>
            </w:r>
          </w:p>
        </w:tc>
        <w:tc>
          <w:tcPr>
            <w:tcW w:w="6379" w:type="dxa"/>
            <w:tcBorders>
              <w:lef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Destinataire</w:t>
            </w:r>
          </w:p>
        </w:tc>
      </w:tr>
      <w:tr w:rsidR="00682D5C" w:rsidRPr="00806BE6" w:rsidTr="00682D5C">
        <w:trPr>
          <w:trHeight w:val="476"/>
        </w:trPr>
        <w:tc>
          <w:tcPr>
            <w:tcW w:w="2835" w:type="dxa"/>
            <w:tcBorders>
              <w:left w:val="single" w:sz="4" w:space="0" w:color="C0C0C0"/>
              <w:bottom w:val="single" w:sz="4" w:space="0" w:color="000000"/>
              <w:right w:val="single" w:sz="4" w:space="0" w:color="C0C0C0"/>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Rédaction</w:t>
            </w:r>
          </w:p>
        </w:tc>
        <w:tc>
          <w:tcPr>
            <w:tcW w:w="6379" w:type="dxa"/>
            <w:tcBorders>
              <w:left w:val="single" w:sz="4" w:space="0" w:color="C0C0C0"/>
              <w:bottom w:val="single" w:sz="4" w:space="0" w:color="auto"/>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FAUCHER MARINE</w:t>
            </w:r>
          </w:p>
        </w:tc>
      </w:tr>
      <w:tr w:rsidR="00682D5C" w:rsidRPr="00806BE6" w:rsidTr="00682D5C">
        <w:trPr>
          <w:trHeight w:val="476"/>
        </w:trPr>
        <w:tc>
          <w:tcPr>
            <w:tcW w:w="2835" w:type="dxa"/>
            <w:tcBorders>
              <w:top w:val="single" w:sz="4" w:space="0" w:color="000000"/>
              <w:left w:val="single" w:sz="4" w:space="0" w:color="C0C0C0"/>
              <w:bottom w:val="single" w:sz="4" w:space="0" w:color="000000"/>
              <w:right w:val="single" w:sz="4" w:space="0" w:color="C0C0C0"/>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Vérification</w:t>
            </w:r>
          </w:p>
        </w:tc>
        <w:tc>
          <w:tcPr>
            <w:tcW w:w="6379" w:type="dxa"/>
            <w:tcBorders>
              <w:top w:val="single" w:sz="4" w:space="0" w:color="auto"/>
              <w:left w:val="single" w:sz="4" w:space="0" w:color="C0C0C0"/>
              <w:bottom w:val="single" w:sz="4" w:space="0" w:color="auto"/>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GAETAN BRUEL</w:t>
            </w:r>
          </w:p>
        </w:tc>
      </w:tr>
      <w:tr w:rsidR="003100D8" w:rsidRPr="00806BE6" w:rsidTr="00682D5C">
        <w:trPr>
          <w:trHeight w:val="476"/>
        </w:trPr>
        <w:tc>
          <w:tcPr>
            <w:tcW w:w="2835" w:type="dxa"/>
            <w:tcBorders>
              <w:top w:val="single" w:sz="4" w:space="0" w:color="000000"/>
              <w:left w:val="single" w:sz="4" w:space="0" w:color="C0C0C0"/>
              <w:bottom w:val="single" w:sz="4" w:space="0" w:color="000000"/>
              <w:right w:val="single" w:sz="4" w:space="0" w:color="C0C0C0"/>
            </w:tcBorders>
          </w:tcPr>
          <w:p w:rsidR="003100D8" w:rsidRPr="00806BE6" w:rsidRDefault="003100D8" w:rsidP="00682D5C">
            <w:pPr>
              <w:pStyle w:val="Textedutableau"/>
              <w:jc w:val="center"/>
              <w:rPr>
                <w:rFonts w:ascii="Calibri Light" w:hAnsi="Calibri Light"/>
              </w:rPr>
            </w:pPr>
            <w:r>
              <w:rPr>
                <w:rFonts w:ascii="Calibri Light" w:hAnsi="Calibri Light"/>
              </w:rPr>
              <w:t>Validation</w:t>
            </w:r>
          </w:p>
        </w:tc>
        <w:tc>
          <w:tcPr>
            <w:tcW w:w="6379" w:type="dxa"/>
            <w:tcBorders>
              <w:top w:val="single" w:sz="4" w:space="0" w:color="auto"/>
              <w:left w:val="single" w:sz="4" w:space="0" w:color="C0C0C0"/>
              <w:bottom w:val="single" w:sz="4" w:space="0" w:color="auto"/>
            </w:tcBorders>
          </w:tcPr>
          <w:p w:rsidR="003100D8" w:rsidRPr="00806BE6" w:rsidRDefault="00E20D40" w:rsidP="00682D5C">
            <w:pPr>
              <w:pStyle w:val="Textedutableau"/>
              <w:jc w:val="center"/>
              <w:rPr>
                <w:rFonts w:ascii="Calibri Light" w:hAnsi="Calibri Light"/>
              </w:rPr>
            </w:pPr>
            <w:r>
              <w:rPr>
                <w:rFonts w:ascii="Calibri Light" w:hAnsi="Calibri Light"/>
              </w:rPr>
              <w:t>VINCENT ROBERT</w:t>
            </w:r>
          </w:p>
        </w:tc>
      </w:tr>
    </w:tbl>
    <w:p w:rsidR="00682D5C" w:rsidRPr="00806BE6" w:rsidRDefault="00682D5C" w:rsidP="00682D5C">
      <w:pPr>
        <w:jc w:val="both"/>
        <w:rPr>
          <w:rFonts w:ascii="Calibri Light" w:hAnsi="Calibri Light"/>
        </w:rPr>
      </w:pPr>
    </w:p>
    <w:p w:rsidR="00682D5C" w:rsidRPr="00806BE6" w:rsidRDefault="00682D5C" w:rsidP="00682D5C">
      <w:pPr>
        <w:pStyle w:val="TitreSuivi"/>
        <w:rPr>
          <w:rFonts w:ascii="Calibri Light" w:hAnsi="Calibri Light"/>
        </w:rPr>
      </w:pPr>
      <w:bookmarkStart w:id="15" w:name="_Toc503769183"/>
      <w:r w:rsidRPr="00806BE6">
        <w:rPr>
          <w:rFonts w:ascii="Calibri Light" w:hAnsi="Calibri Light"/>
        </w:rPr>
        <w:t>Diffusion</w:t>
      </w:r>
      <w:bookmarkEnd w:id="15"/>
    </w:p>
    <w:tbl>
      <w:tblPr>
        <w:tblW w:w="9214" w:type="dxa"/>
        <w:tblInd w:w="492" w:type="dxa"/>
        <w:tblLayout w:type="fixed"/>
        <w:tblCellMar>
          <w:left w:w="0" w:type="dxa"/>
          <w:right w:w="0" w:type="dxa"/>
        </w:tblCellMar>
        <w:tblLook w:val="00A0" w:firstRow="1" w:lastRow="0" w:firstColumn="1" w:lastColumn="0" w:noHBand="0" w:noVBand="0"/>
      </w:tblPr>
      <w:tblGrid>
        <w:gridCol w:w="2835"/>
        <w:gridCol w:w="6379"/>
      </w:tblGrid>
      <w:tr w:rsidR="00682D5C" w:rsidRPr="00806BE6" w:rsidTr="00682D5C">
        <w:trPr>
          <w:trHeight w:val="476"/>
        </w:trPr>
        <w:tc>
          <w:tcPr>
            <w:tcW w:w="2835" w:type="dxa"/>
            <w:tcBorders>
              <w:left w:val="single" w:sz="4" w:space="0" w:color="auto"/>
              <w:righ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Entreprise</w:t>
            </w:r>
          </w:p>
        </w:tc>
        <w:tc>
          <w:tcPr>
            <w:tcW w:w="6379" w:type="dxa"/>
            <w:tcBorders>
              <w:lef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Destinataire</w:t>
            </w:r>
          </w:p>
        </w:tc>
      </w:tr>
      <w:tr w:rsidR="00682D5C" w:rsidRPr="00806BE6" w:rsidTr="00682D5C">
        <w:trPr>
          <w:trHeight w:val="476"/>
        </w:trPr>
        <w:tc>
          <w:tcPr>
            <w:tcW w:w="2835" w:type="dxa"/>
            <w:tcBorders>
              <w:left w:val="single" w:sz="4" w:space="0" w:color="C0C0C0"/>
              <w:bottom w:val="single" w:sz="4" w:space="0" w:color="000000"/>
              <w:right w:val="single" w:sz="4" w:space="0" w:color="C0C0C0"/>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ADN</w:t>
            </w:r>
          </w:p>
        </w:tc>
        <w:tc>
          <w:tcPr>
            <w:tcW w:w="6379" w:type="dxa"/>
            <w:tcBorders>
              <w:left w:val="single" w:sz="4" w:space="0" w:color="C0C0C0"/>
              <w:bottom w:val="single" w:sz="4" w:space="0" w:color="auto"/>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ADN</w:t>
            </w:r>
          </w:p>
        </w:tc>
      </w:tr>
    </w:tbl>
    <w:p w:rsidR="003A6273" w:rsidRPr="00806BE6" w:rsidRDefault="001F5D48">
      <w:pPr>
        <w:rPr>
          <w:rFonts w:ascii="Calibri Light" w:hAnsi="Calibri Light"/>
          <w:b/>
          <w:sz w:val="18"/>
        </w:rPr>
      </w:pPr>
      <w:r w:rsidRPr="00806BE6">
        <w:rPr>
          <w:rFonts w:ascii="Calibri Light" w:hAnsi="Calibri Light"/>
          <w:b/>
          <w:noProof/>
          <w:sz w:val="18"/>
        </w:rPr>
        <w:drawing>
          <wp:anchor distT="0" distB="0" distL="114300" distR="114300" simplePos="0" relativeHeight="251720704" behindDoc="0" locked="0" layoutInCell="1" allowOverlap="1">
            <wp:simplePos x="0" y="0"/>
            <wp:positionH relativeFrom="margin">
              <wp:align>center</wp:align>
            </wp:positionH>
            <wp:positionV relativeFrom="paragraph">
              <wp:posOffset>724535</wp:posOffset>
            </wp:positionV>
            <wp:extent cx="1353185" cy="1353185"/>
            <wp:effectExtent l="0" t="0" r="0" b="0"/>
            <wp:wrapNone/>
            <wp:docPr id="19" name="Image 18" descr="nouvea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185" cy="1353185"/>
                    </a:xfrm>
                    <a:prstGeom prst="rect">
                      <a:avLst/>
                    </a:prstGeom>
                  </pic:spPr>
                </pic:pic>
              </a:graphicData>
            </a:graphic>
          </wp:anchor>
        </w:drawing>
      </w:r>
      <w:r w:rsidR="00682D5C" w:rsidRPr="00806BE6">
        <w:rPr>
          <w:rFonts w:ascii="Calibri Light" w:hAnsi="Calibri Light"/>
        </w:rPr>
        <w:br w:type="page"/>
      </w:r>
    </w:p>
    <w:p w:rsidR="003A6273" w:rsidRPr="00806BE6" w:rsidRDefault="003A6273">
      <w:pPr>
        <w:rPr>
          <w:rFonts w:ascii="Calibri Light" w:hAnsi="Calibri Light"/>
          <w:b/>
          <w:sz w:val="18"/>
        </w:rPr>
      </w:pPr>
    </w:p>
    <w:p w:rsidR="001954E4" w:rsidRPr="00806BE6" w:rsidRDefault="001954E4">
      <w:pPr>
        <w:rPr>
          <w:rFonts w:ascii="Calibri Light" w:hAnsi="Calibri Light"/>
          <w:b/>
          <w:sz w:val="18"/>
        </w:rPr>
      </w:pPr>
    </w:p>
    <w:p w:rsidR="001954E4" w:rsidRPr="00806BE6" w:rsidRDefault="001954E4">
      <w:pPr>
        <w:rPr>
          <w:rFonts w:ascii="Calibri Light" w:hAnsi="Calibri Light"/>
          <w:b/>
          <w:sz w:val="18"/>
        </w:rPr>
      </w:pPr>
    </w:p>
    <w:p w:rsidR="001954E4" w:rsidRPr="00806BE6" w:rsidRDefault="00B30B75">
      <w:pPr>
        <w:rPr>
          <w:rFonts w:ascii="Calibri Light" w:hAnsi="Calibri Light"/>
          <w:b/>
          <w:sz w:val="18"/>
        </w:rPr>
      </w:pPr>
      <w:r w:rsidRPr="00806BE6">
        <w:rPr>
          <w:rFonts w:ascii="Calibri Light" w:hAnsi="Calibri Light"/>
          <w:b/>
          <w:sz w:val="18"/>
        </w:rPr>
        <w:tab/>
      </w:r>
    </w:p>
    <w:p w:rsidR="001954E4" w:rsidRPr="00806BE6" w:rsidRDefault="00DD342F" w:rsidP="0063121F">
      <w:pPr>
        <w:ind w:firstLine="1"/>
        <w:rPr>
          <w:rFonts w:ascii="Calibri Light" w:hAnsi="Calibri Light"/>
          <w:b/>
          <w:color w:val="E36C0A" w:themeColor="accent6" w:themeShade="BF"/>
          <w:sz w:val="28"/>
        </w:rPr>
      </w:pPr>
      <w:r w:rsidRPr="00806BE6">
        <w:rPr>
          <w:rFonts w:ascii="Calibri Light" w:hAnsi="Calibri Light"/>
          <w:b/>
          <w:color w:val="E36C0A" w:themeColor="accent6" w:themeShade="BF"/>
          <w:sz w:val="28"/>
        </w:rPr>
        <w:t>Spécifications fonctionnelles</w:t>
      </w:r>
    </w:p>
    <w:sdt>
      <w:sdtPr>
        <w:rPr>
          <w:rFonts w:ascii="Calibri Light" w:eastAsia="Times New Roman" w:hAnsi="Calibri Light" w:cs="Times New Roman"/>
          <w:b w:val="0"/>
          <w:bCs w:val="0"/>
          <w:color w:val="auto"/>
          <w:sz w:val="20"/>
          <w:szCs w:val="20"/>
          <w:lang w:eastAsia="fr-FR"/>
        </w:rPr>
        <w:id w:val="394796329"/>
        <w:docPartObj>
          <w:docPartGallery w:val="Table of Contents"/>
          <w:docPartUnique/>
        </w:docPartObj>
      </w:sdtPr>
      <w:sdtEndPr/>
      <w:sdtContent>
        <w:p w:rsidR="00B452C3" w:rsidRPr="00806BE6" w:rsidRDefault="00B452C3">
          <w:pPr>
            <w:pStyle w:val="En-ttedetabledesmatires"/>
            <w:rPr>
              <w:rFonts w:ascii="Calibri Light" w:hAnsi="Calibri Light"/>
            </w:rPr>
          </w:pPr>
          <w:r w:rsidRPr="00806BE6">
            <w:rPr>
              <w:rFonts w:ascii="Calibri Light" w:hAnsi="Calibri Light"/>
              <w:color w:val="E36C0A" w:themeColor="accent6" w:themeShade="BF"/>
            </w:rPr>
            <w:t>Sommaire</w:t>
          </w:r>
        </w:p>
        <w:p w:rsidR="005B1CFE" w:rsidRDefault="00C13D0E">
          <w:pPr>
            <w:pStyle w:val="TM2"/>
            <w:tabs>
              <w:tab w:val="right" w:leader="dot" w:pos="10194"/>
            </w:tabs>
            <w:rPr>
              <w:ins w:id="16" w:author="METIS 11" w:date="2018-01-15T08:44:00Z"/>
              <w:rFonts w:asciiTheme="minorHAnsi" w:eastAsiaTheme="minorEastAsia" w:hAnsiTheme="minorHAnsi" w:cstheme="minorBidi"/>
              <w:noProof/>
              <w:sz w:val="22"/>
              <w:szCs w:val="22"/>
            </w:rPr>
          </w:pPr>
          <w:r w:rsidRPr="00806BE6">
            <w:rPr>
              <w:rFonts w:ascii="Calibri Light" w:hAnsi="Calibri Light"/>
            </w:rPr>
            <w:fldChar w:fldCharType="begin"/>
          </w:r>
          <w:r w:rsidR="00B452C3" w:rsidRPr="00806BE6">
            <w:rPr>
              <w:rFonts w:ascii="Calibri Light" w:hAnsi="Calibri Light"/>
            </w:rPr>
            <w:instrText xml:space="preserve"> TOC \o "1-3" \h \z \u </w:instrText>
          </w:r>
          <w:r w:rsidRPr="00806BE6">
            <w:rPr>
              <w:rFonts w:ascii="Calibri Light" w:hAnsi="Calibri Light"/>
            </w:rPr>
            <w:fldChar w:fldCharType="separate"/>
          </w:r>
          <w:ins w:id="17" w:author="METIS 11" w:date="2018-01-15T08:44:00Z">
            <w:r w:rsidR="005B1CFE" w:rsidRPr="00D60BA7">
              <w:rPr>
                <w:rStyle w:val="Lienhypertexte"/>
                <w:noProof/>
              </w:rPr>
              <w:fldChar w:fldCharType="begin"/>
            </w:r>
            <w:r w:rsidR="005B1CFE" w:rsidRPr="00D60BA7">
              <w:rPr>
                <w:rStyle w:val="Lienhypertexte"/>
                <w:noProof/>
              </w:rPr>
              <w:instrText xml:space="preserve"> </w:instrText>
            </w:r>
            <w:r w:rsidR="005B1CFE">
              <w:rPr>
                <w:noProof/>
              </w:rPr>
              <w:instrText>HYPERLINK \l "_Toc503769181"</w:instrText>
            </w:r>
            <w:r w:rsidR="005B1CFE" w:rsidRPr="00D60BA7">
              <w:rPr>
                <w:rStyle w:val="Lienhypertexte"/>
                <w:noProof/>
              </w:rPr>
              <w:instrText xml:space="preserve"> </w:instrText>
            </w:r>
            <w:r w:rsidR="005B1CFE" w:rsidRPr="00D60BA7">
              <w:rPr>
                <w:rStyle w:val="Lienhypertexte"/>
                <w:noProof/>
              </w:rPr>
              <w:fldChar w:fldCharType="separate"/>
            </w:r>
            <w:r w:rsidR="005B1CFE" w:rsidRPr="00D60BA7">
              <w:rPr>
                <w:rStyle w:val="Lienhypertexte"/>
                <w:rFonts w:ascii="Calibri Light" w:hAnsi="Calibri Light"/>
                <w:noProof/>
              </w:rPr>
              <w:t>Révisions</w:t>
            </w:r>
            <w:r w:rsidR="005B1CFE">
              <w:rPr>
                <w:noProof/>
                <w:webHidden/>
              </w:rPr>
              <w:tab/>
            </w:r>
            <w:r w:rsidR="005B1CFE">
              <w:rPr>
                <w:noProof/>
                <w:webHidden/>
              </w:rPr>
              <w:fldChar w:fldCharType="begin"/>
            </w:r>
            <w:r w:rsidR="005B1CFE">
              <w:rPr>
                <w:noProof/>
                <w:webHidden/>
              </w:rPr>
              <w:instrText xml:space="preserve"> PAGEREF _Toc503769181 \h </w:instrText>
            </w:r>
          </w:ins>
          <w:r w:rsidR="005B1CFE">
            <w:rPr>
              <w:noProof/>
              <w:webHidden/>
            </w:rPr>
          </w:r>
          <w:r w:rsidR="005B1CFE">
            <w:rPr>
              <w:noProof/>
              <w:webHidden/>
            </w:rPr>
            <w:fldChar w:fldCharType="separate"/>
          </w:r>
          <w:ins w:id="18" w:author="METIS 11" w:date="2018-01-15T08:44:00Z">
            <w:r w:rsidR="005B1CFE">
              <w:rPr>
                <w:noProof/>
                <w:webHidden/>
              </w:rPr>
              <w:t>1</w:t>
            </w:r>
            <w:r w:rsidR="005B1CFE">
              <w:rPr>
                <w:noProof/>
                <w:webHidden/>
              </w:rPr>
              <w:fldChar w:fldCharType="end"/>
            </w:r>
            <w:r w:rsidR="005B1CFE" w:rsidRPr="00D60BA7">
              <w:rPr>
                <w:rStyle w:val="Lienhypertexte"/>
                <w:noProof/>
              </w:rPr>
              <w:fldChar w:fldCharType="end"/>
            </w:r>
          </w:ins>
        </w:p>
        <w:p w:rsidR="005B1CFE" w:rsidRDefault="005B1CFE">
          <w:pPr>
            <w:pStyle w:val="TM2"/>
            <w:tabs>
              <w:tab w:val="right" w:leader="dot" w:pos="10194"/>
            </w:tabs>
            <w:rPr>
              <w:ins w:id="19" w:author="METIS 11" w:date="2018-01-15T08:44:00Z"/>
              <w:rFonts w:asciiTheme="minorHAnsi" w:eastAsiaTheme="minorEastAsia" w:hAnsiTheme="minorHAnsi" w:cstheme="minorBidi"/>
              <w:noProof/>
              <w:sz w:val="22"/>
              <w:szCs w:val="22"/>
            </w:rPr>
          </w:pPr>
          <w:ins w:id="20"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"_Toc503769182"</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noProof/>
              </w:rPr>
              <w:t>Visas</w:t>
            </w:r>
            <w:r>
              <w:rPr>
                <w:noProof/>
                <w:webHidden/>
              </w:rPr>
              <w:tab/>
            </w:r>
            <w:r>
              <w:rPr>
                <w:noProof/>
                <w:webHidden/>
              </w:rPr>
              <w:fldChar w:fldCharType="begin"/>
            </w:r>
            <w:r>
              <w:rPr>
                <w:noProof/>
                <w:webHidden/>
              </w:rPr>
              <w:instrText xml:space="preserve"> PAGEREF _Toc503769182 \h </w:instrText>
            </w:r>
          </w:ins>
          <w:r>
            <w:rPr>
              <w:noProof/>
              <w:webHidden/>
            </w:rPr>
          </w:r>
          <w:r>
            <w:rPr>
              <w:noProof/>
              <w:webHidden/>
            </w:rPr>
            <w:fldChar w:fldCharType="separate"/>
          </w:r>
          <w:ins w:id="21" w:author="METIS 11" w:date="2018-01-15T08:44:00Z">
            <w:r>
              <w:rPr>
                <w:noProof/>
                <w:webHidden/>
              </w:rPr>
              <w:t>1</w:t>
            </w:r>
            <w:r>
              <w:rPr>
                <w:noProof/>
                <w:webHidden/>
              </w:rPr>
              <w:fldChar w:fldCharType="end"/>
            </w:r>
            <w:r w:rsidRPr="00D60BA7">
              <w:rPr>
                <w:rStyle w:val="Lienhypertexte"/>
                <w:noProof/>
              </w:rPr>
              <w:fldChar w:fldCharType="end"/>
            </w:r>
          </w:ins>
        </w:p>
        <w:p w:rsidR="005B1CFE" w:rsidRDefault="005B1CFE">
          <w:pPr>
            <w:pStyle w:val="TM2"/>
            <w:tabs>
              <w:tab w:val="right" w:leader="dot" w:pos="10194"/>
            </w:tabs>
            <w:rPr>
              <w:ins w:id="22" w:author="METIS 11" w:date="2018-01-15T08:44:00Z"/>
              <w:rFonts w:asciiTheme="minorHAnsi" w:eastAsiaTheme="minorEastAsia" w:hAnsiTheme="minorHAnsi" w:cstheme="minorBidi"/>
              <w:noProof/>
              <w:sz w:val="22"/>
              <w:szCs w:val="22"/>
            </w:rPr>
          </w:pPr>
          <w:ins w:id="23"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"_Toc503769183"</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noProof/>
              </w:rPr>
              <w:t>Diffusion</w:t>
            </w:r>
            <w:r>
              <w:rPr>
                <w:noProof/>
                <w:webHidden/>
              </w:rPr>
              <w:tab/>
            </w:r>
            <w:r>
              <w:rPr>
                <w:noProof/>
                <w:webHidden/>
              </w:rPr>
              <w:fldChar w:fldCharType="begin"/>
            </w:r>
            <w:r>
              <w:rPr>
                <w:noProof/>
                <w:webHidden/>
              </w:rPr>
              <w:instrText xml:space="preserve"> PAGEREF _Toc503769183 \h </w:instrText>
            </w:r>
          </w:ins>
          <w:r>
            <w:rPr>
              <w:noProof/>
              <w:webHidden/>
            </w:rPr>
          </w:r>
          <w:r>
            <w:rPr>
              <w:noProof/>
              <w:webHidden/>
            </w:rPr>
            <w:fldChar w:fldCharType="separate"/>
          </w:r>
          <w:ins w:id="24" w:author="METIS 11" w:date="2018-01-15T08:44:00Z">
            <w:r>
              <w:rPr>
                <w:noProof/>
                <w:webHidden/>
              </w:rPr>
              <w:t>1</w:t>
            </w:r>
            <w:r>
              <w:rPr>
                <w:noProof/>
                <w:webHidden/>
              </w:rPr>
              <w:fldChar w:fldCharType="end"/>
            </w:r>
            <w:r w:rsidRPr="00D60BA7">
              <w:rPr>
                <w:rStyle w:val="Lienhypertexte"/>
                <w:noProof/>
              </w:rPr>
              <w:fldChar w:fldCharType="end"/>
            </w:r>
          </w:ins>
        </w:p>
        <w:p w:rsidR="005B1CFE" w:rsidRDefault="005B1CFE">
          <w:pPr>
            <w:pStyle w:val="TM1"/>
            <w:tabs>
              <w:tab w:val="left" w:pos="400"/>
              <w:tab w:val="right" w:leader="dot" w:pos="10194"/>
            </w:tabs>
            <w:rPr>
              <w:ins w:id="25" w:author="METIS 11" w:date="2018-01-15T08:44:00Z"/>
              <w:rFonts w:asciiTheme="minorHAnsi" w:eastAsiaTheme="minorEastAsia" w:hAnsiTheme="minorHAnsi" w:cstheme="minorBidi"/>
              <w:noProof/>
              <w:sz w:val="22"/>
              <w:szCs w:val="22"/>
            </w:rPr>
          </w:pPr>
          <w:ins w:id="26"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"_Toc503769184"</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noProof/>
              </w:rPr>
              <w:t>1.</w:t>
            </w:r>
            <w:r>
              <w:rPr>
                <w:rFonts w:asciiTheme="minorHAnsi" w:eastAsiaTheme="minorEastAsia" w:hAnsiTheme="minorHAnsi" w:cstheme="minorBidi"/>
                <w:noProof/>
                <w:sz w:val="22"/>
                <w:szCs w:val="22"/>
              </w:rPr>
              <w:tab/>
            </w:r>
            <w:r w:rsidRPr="00D60BA7">
              <w:rPr>
                <w:rStyle w:val="Lienhypertexte"/>
                <w:rFonts w:ascii="Calibri Light" w:hAnsi="Calibri Light"/>
                <w:noProof/>
              </w:rPr>
              <w:t>Présentation</w:t>
            </w:r>
            <w:r>
              <w:rPr>
                <w:noProof/>
                <w:webHidden/>
              </w:rPr>
              <w:tab/>
            </w:r>
            <w:r>
              <w:rPr>
                <w:noProof/>
                <w:webHidden/>
              </w:rPr>
              <w:fldChar w:fldCharType="begin"/>
            </w:r>
            <w:r>
              <w:rPr>
                <w:noProof/>
                <w:webHidden/>
              </w:rPr>
              <w:instrText xml:space="preserve"> PAGEREF _Toc503769184 \h </w:instrText>
            </w:r>
          </w:ins>
          <w:r>
            <w:rPr>
              <w:noProof/>
              <w:webHidden/>
            </w:rPr>
          </w:r>
          <w:r>
            <w:rPr>
              <w:noProof/>
              <w:webHidden/>
            </w:rPr>
            <w:fldChar w:fldCharType="separate"/>
          </w:r>
          <w:ins w:id="27"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28" w:author="METIS 11" w:date="2018-01-15T08:44:00Z"/>
              <w:rFonts w:asciiTheme="minorHAnsi" w:eastAsiaTheme="minorEastAsia" w:hAnsiTheme="minorHAnsi" w:cstheme="minorBidi"/>
              <w:noProof/>
              <w:sz w:val="22"/>
              <w:szCs w:val="22"/>
            </w:rPr>
          </w:pPr>
          <w:ins w:id="29"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"_Toc503769185"</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bCs/>
                <w:noProof/>
              </w:rPr>
              <w:t>1.1</w:t>
            </w:r>
            <w:r>
              <w:rPr>
                <w:rFonts w:asciiTheme="minorHAnsi" w:eastAsiaTheme="minorEastAsia" w:hAnsiTheme="minorHAnsi" w:cstheme="minorBidi"/>
                <w:noProof/>
                <w:sz w:val="22"/>
                <w:szCs w:val="22"/>
              </w:rPr>
              <w:tab/>
            </w:r>
            <w:r w:rsidRPr="00D60BA7">
              <w:rPr>
                <w:rStyle w:val="Lienhypertexte"/>
                <w:rFonts w:ascii="Calibri Light" w:hAnsi="Calibri Light"/>
                <w:bCs/>
                <w:noProof/>
              </w:rPr>
              <w:t>Présentation générale</w:t>
            </w:r>
            <w:r>
              <w:rPr>
                <w:noProof/>
                <w:webHidden/>
              </w:rPr>
              <w:tab/>
            </w:r>
            <w:r>
              <w:rPr>
                <w:noProof/>
                <w:webHidden/>
              </w:rPr>
              <w:fldChar w:fldCharType="begin"/>
            </w:r>
            <w:r>
              <w:rPr>
                <w:noProof/>
                <w:webHidden/>
              </w:rPr>
              <w:instrText xml:space="preserve"> PAGEREF _Toc503769185 \h </w:instrText>
            </w:r>
          </w:ins>
          <w:r>
            <w:rPr>
              <w:noProof/>
              <w:webHidden/>
            </w:rPr>
          </w:r>
          <w:r>
            <w:rPr>
              <w:noProof/>
              <w:webHidden/>
            </w:rPr>
            <w:fldChar w:fldCharType="separate"/>
          </w:r>
          <w:ins w:id="30"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1"/>
            <w:tabs>
              <w:tab w:val="left" w:pos="400"/>
              <w:tab w:val="right" w:leader="dot" w:pos="10194"/>
            </w:tabs>
            <w:rPr>
              <w:ins w:id="31" w:author="METIS 11" w:date="2018-01-15T08:44:00Z"/>
              <w:rFonts w:asciiTheme="minorHAnsi" w:eastAsiaTheme="minorEastAsia" w:hAnsiTheme="minorHAnsi" w:cstheme="minorBidi"/>
              <w:noProof/>
              <w:sz w:val="22"/>
              <w:szCs w:val="22"/>
            </w:rPr>
          </w:pPr>
          <w:ins w:id="32"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"_Toc503769186"</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noProof/>
              </w:rPr>
              <w:t>2.</w:t>
            </w:r>
            <w:r>
              <w:rPr>
                <w:rFonts w:asciiTheme="minorHAnsi" w:eastAsiaTheme="minorEastAsia" w:hAnsiTheme="minorHAnsi" w:cstheme="minorBidi"/>
                <w:noProof/>
                <w:sz w:val="22"/>
                <w:szCs w:val="22"/>
              </w:rPr>
              <w:tab/>
            </w:r>
            <w:r w:rsidRPr="00D60BA7">
              <w:rPr>
                <w:rStyle w:val="Lienhypertexte"/>
                <w:rFonts w:ascii="Calibri Light" w:hAnsi="Calibri Light"/>
                <w:noProof/>
              </w:rPr>
              <w:t>Présentation de l’outil</w:t>
            </w:r>
            <w:r>
              <w:rPr>
                <w:noProof/>
                <w:webHidden/>
              </w:rPr>
              <w:tab/>
            </w:r>
            <w:r>
              <w:rPr>
                <w:noProof/>
                <w:webHidden/>
              </w:rPr>
              <w:fldChar w:fldCharType="begin"/>
            </w:r>
            <w:r>
              <w:rPr>
                <w:noProof/>
                <w:webHidden/>
              </w:rPr>
              <w:instrText xml:space="preserve"> PAGEREF _Toc503769186 \h </w:instrText>
            </w:r>
          </w:ins>
          <w:r>
            <w:rPr>
              <w:noProof/>
              <w:webHidden/>
            </w:rPr>
          </w:r>
          <w:r>
            <w:rPr>
              <w:noProof/>
              <w:webHidden/>
            </w:rPr>
            <w:fldChar w:fldCharType="separate"/>
          </w:r>
          <w:ins w:id="33"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34" w:author="METIS 11" w:date="2018-01-15T08:44:00Z"/>
              <w:rFonts w:asciiTheme="minorHAnsi" w:eastAsiaTheme="minorEastAsia" w:hAnsiTheme="minorHAnsi" w:cstheme="minorBidi"/>
              <w:noProof/>
              <w:sz w:val="22"/>
              <w:szCs w:val="22"/>
            </w:rPr>
          </w:pPr>
          <w:ins w:id="35"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"_Toc503769187"</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bCs/>
                <w:noProof/>
              </w:rPr>
              <w:t>2.1</w:t>
            </w:r>
            <w:r>
              <w:rPr>
                <w:rFonts w:asciiTheme="minorHAnsi" w:eastAsiaTheme="minorEastAsia" w:hAnsiTheme="minorHAnsi" w:cstheme="minorBidi"/>
                <w:noProof/>
                <w:sz w:val="22"/>
                <w:szCs w:val="22"/>
              </w:rPr>
              <w:tab/>
            </w:r>
            <w:r w:rsidRPr="00D60BA7">
              <w:rPr>
                <w:rStyle w:val="Lienhypertexte"/>
                <w:rFonts w:ascii="Calibri Light" w:hAnsi="Calibri Light"/>
                <w:bCs/>
                <w:noProof/>
              </w:rPr>
              <w:t>Périmètre fonctionnel de l’outil</w:t>
            </w:r>
            <w:r>
              <w:rPr>
                <w:noProof/>
                <w:webHidden/>
              </w:rPr>
              <w:tab/>
            </w:r>
            <w:r>
              <w:rPr>
                <w:noProof/>
                <w:webHidden/>
              </w:rPr>
              <w:fldChar w:fldCharType="begin"/>
            </w:r>
            <w:r>
              <w:rPr>
                <w:noProof/>
                <w:webHidden/>
              </w:rPr>
              <w:instrText xml:space="preserve"> PAGEREF _Toc503769187 \h </w:instrText>
            </w:r>
          </w:ins>
          <w:r>
            <w:rPr>
              <w:noProof/>
              <w:webHidden/>
            </w:rPr>
          </w:r>
          <w:r>
            <w:rPr>
              <w:noProof/>
              <w:webHidden/>
            </w:rPr>
            <w:fldChar w:fldCharType="separate"/>
          </w:r>
          <w:ins w:id="36"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37" w:author="METIS 11" w:date="2018-01-15T08:44:00Z"/>
              <w:rFonts w:asciiTheme="minorHAnsi" w:eastAsiaTheme="minorEastAsia" w:hAnsiTheme="minorHAnsi" w:cstheme="minorBidi"/>
              <w:noProof/>
              <w:sz w:val="22"/>
              <w:szCs w:val="22"/>
            </w:rPr>
          </w:pPr>
          <w:ins w:id="38"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"_Toc503769188"</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bCs/>
                <w:noProof/>
              </w:rPr>
              <w:t>2.2</w:t>
            </w:r>
            <w:r>
              <w:rPr>
                <w:rFonts w:asciiTheme="minorHAnsi" w:eastAsiaTheme="minorEastAsia" w:hAnsiTheme="minorHAnsi" w:cstheme="minorBidi"/>
                <w:noProof/>
                <w:sz w:val="22"/>
                <w:szCs w:val="22"/>
              </w:rPr>
              <w:tab/>
            </w:r>
            <w:r w:rsidRPr="00D60BA7">
              <w:rPr>
                <w:rStyle w:val="Lienhypertexte"/>
                <w:rFonts w:ascii="Calibri Light" w:hAnsi="Calibri Light"/>
                <w:bCs/>
                <w:noProof/>
              </w:rPr>
              <w:t>Liste des fonctions de l’outil</w:t>
            </w:r>
            <w:r>
              <w:rPr>
                <w:noProof/>
                <w:webHidden/>
              </w:rPr>
              <w:tab/>
            </w:r>
            <w:r>
              <w:rPr>
                <w:noProof/>
                <w:webHidden/>
              </w:rPr>
              <w:fldChar w:fldCharType="begin"/>
            </w:r>
            <w:r>
              <w:rPr>
                <w:noProof/>
                <w:webHidden/>
              </w:rPr>
              <w:instrText xml:space="preserve"> PAGEREF _Toc503769188 \h </w:instrText>
            </w:r>
          </w:ins>
          <w:r>
            <w:rPr>
              <w:noProof/>
              <w:webHidden/>
            </w:rPr>
          </w:r>
          <w:r>
            <w:rPr>
              <w:noProof/>
              <w:webHidden/>
            </w:rPr>
            <w:fldChar w:fldCharType="separate"/>
          </w:r>
          <w:ins w:id="39"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40" w:author="METIS 11" w:date="2018-01-15T08:44:00Z"/>
              <w:rFonts w:asciiTheme="minorHAnsi" w:eastAsiaTheme="minorEastAsia" w:hAnsiTheme="minorHAnsi" w:cstheme="minorBidi"/>
              <w:noProof/>
              <w:sz w:val="22"/>
              <w:szCs w:val="22"/>
            </w:rPr>
          </w:pPr>
          <w:ins w:id="41"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"_Toc503769189"</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bCs/>
                <w:noProof/>
              </w:rPr>
              <w:t>2.3</w:t>
            </w:r>
            <w:r>
              <w:rPr>
                <w:rFonts w:asciiTheme="minorHAnsi" w:eastAsiaTheme="minorEastAsia" w:hAnsiTheme="minorHAnsi" w:cstheme="minorBidi"/>
                <w:noProof/>
                <w:sz w:val="22"/>
                <w:szCs w:val="22"/>
              </w:rPr>
              <w:tab/>
            </w:r>
            <w:r w:rsidRPr="00D60BA7">
              <w:rPr>
                <w:rStyle w:val="Lienhypertexte"/>
                <w:rFonts w:ascii="Calibri Light" w:hAnsi="Calibri Light"/>
                <w:bCs/>
                <w:noProof/>
              </w:rPr>
              <w:t>Présentation de l’interface d’utilisation</w:t>
            </w:r>
            <w:r>
              <w:rPr>
                <w:noProof/>
                <w:webHidden/>
              </w:rPr>
              <w:tab/>
            </w:r>
            <w:r>
              <w:rPr>
                <w:noProof/>
                <w:webHidden/>
              </w:rPr>
              <w:fldChar w:fldCharType="begin"/>
            </w:r>
            <w:r>
              <w:rPr>
                <w:noProof/>
                <w:webHidden/>
              </w:rPr>
              <w:instrText xml:space="preserve"> PAGEREF _Toc503769189 \h </w:instrText>
            </w:r>
          </w:ins>
          <w:r>
            <w:rPr>
              <w:noProof/>
              <w:webHidden/>
            </w:rPr>
          </w:r>
          <w:r>
            <w:rPr>
              <w:noProof/>
              <w:webHidden/>
            </w:rPr>
            <w:fldChar w:fldCharType="separate"/>
          </w:r>
          <w:ins w:id="42" w:author="METIS 11" w:date="2018-01-15T08:44:00Z">
            <w:r>
              <w:rPr>
                <w:noProof/>
                <w:webHidden/>
              </w:rPr>
              <w:t>4</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43" w:author="METIS 11" w:date="2018-01-15T08:44:00Z"/>
              <w:rFonts w:asciiTheme="minorHAnsi" w:eastAsiaTheme="minorEastAsia" w:hAnsiTheme="minorHAnsi" w:cstheme="minorBidi"/>
              <w:noProof/>
              <w:sz w:val="22"/>
              <w:szCs w:val="22"/>
            </w:rPr>
          </w:pPr>
          <w:ins w:id="44"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"_Toc503769190"</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bCs/>
                <w:noProof/>
              </w:rPr>
              <w:t>2.3.1</w:t>
            </w:r>
            <w:r>
              <w:rPr>
                <w:rFonts w:asciiTheme="minorHAnsi" w:eastAsiaTheme="minorEastAsia" w:hAnsiTheme="minorHAnsi" w:cstheme="minorBidi"/>
                <w:noProof/>
                <w:sz w:val="22"/>
                <w:szCs w:val="22"/>
              </w:rPr>
              <w:tab/>
            </w:r>
            <w:r w:rsidRPr="00D60BA7">
              <w:rPr>
                <w:rStyle w:val="Lienhypertexte"/>
                <w:rFonts w:ascii="Calibri Light" w:hAnsi="Calibri Light"/>
                <w:bCs/>
                <w:noProof/>
              </w:rPr>
              <w:t>Ressources matérielles et techniques identifiées</w:t>
            </w:r>
            <w:r>
              <w:rPr>
                <w:noProof/>
                <w:webHidden/>
              </w:rPr>
              <w:tab/>
            </w:r>
            <w:r>
              <w:rPr>
                <w:noProof/>
                <w:webHidden/>
              </w:rPr>
              <w:fldChar w:fldCharType="begin"/>
            </w:r>
            <w:r>
              <w:rPr>
                <w:noProof/>
                <w:webHidden/>
              </w:rPr>
              <w:instrText xml:space="preserve"> PAGEREF _Toc503769190 \h </w:instrText>
            </w:r>
          </w:ins>
          <w:r>
            <w:rPr>
              <w:noProof/>
              <w:webHidden/>
            </w:rPr>
          </w:r>
          <w:r>
            <w:rPr>
              <w:noProof/>
              <w:webHidden/>
            </w:rPr>
            <w:fldChar w:fldCharType="separate"/>
          </w:r>
          <w:ins w:id="45" w:author="METIS 11" w:date="2018-01-15T08:44:00Z">
            <w:r>
              <w:rPr>
                <w:noProof/>
                <w:webHidden/>
              </w:rPr>
              <w:t>5</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46" w:author="METIS 11" w:date="2018-01-15T08:44:00Z"/>
              <w:rFonts w:asciiTheme="minorHAnsi" w:eastAsiaTheme="minorEastAsia" w:hAnsiTheme="minorHAnsi" w:cstheme="minorBidi"/>
              <w:noProof/>
              <w:sz w:val="22"/>
              <w:szCs w:val="22"/>
            </w:rPr>
          </w:pPr>
          <w:ins w:id="47"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"_Toc503769191"</w:instrText>
            </w:r>
            <w:r w:rsidRPr="00D60BA7">
              <w:rPr>
                <w:rStyle w:val="Lienhypertexte"/>
                <w:noProof/>
              </w:rPr>
              <w:instrText xml:space="preserve"> </w:instrText>
            </w:r>
            <w:r w:rsidRPr="00D60BA7">
              <w:rPr>
                <w:rStyle w:val="Lienhypertexte"/>
                <w:noProof/>
              </w:rPr>
              <w:fldChar w:fldCharType="separate"/>
            </w:r>
            <w:r w:rsidRPr="00D60BA7">
              <w:rPr>
                <w:rStyle w:val="Lienhypertexte"/>
                <w:rFonts w:ascii="Calibri Light" w:hAnsi="Calibri Light"/>
                <w:bCs/>
                <w:noProof/>
              </w:rPr>
              <w:t>2.3.2</w:t>
            </w:r>
            <w:r>
              <w:rPr>
                <w:rFonts w:asciiTheme="minorHAnsi" w:eastAsiaTheme="minorEastAsia" w:hAnsiTheme="minorHAnsi" w:cstheme="minorBidi"/>
                <w:noProof/>
                <w:sz w:val="22"/>
                <w:szCs w:val="22"/>
              </w:rPr>
              <w:tab/>
            </w:r>
            <w:r w:rsidRPr="00D60BA7">
              <w:rPr>
                <w:rStyle w:val="Lienhypertexte"/>
                <w:rFonts w:ascii="Calibri Light" w:hAnsi="Calibri Light"/>
                <w:bCs/>
                <w:noProof/>
              </w:rPr>
              <w:t>Ressources humaines identifiées</w:t>
            </w:r>
            <w:r>
              <w:rPr>
                <w:noProof/>
                <w:webHidden/>
              </w:rPr>
              <w:tab/>
            </w:r>
            <w:r>
              <w:rPr>
                <w:noProof/>
                <w:webHidden/>
              </w:rPr>
              <w:fldChar w:fldCharType="begin"/>
            </w:r>
            <w:r>
              <w:rPr>
                <w:noProof/>
                <w:webHidden/>
              </w:rPr>
              <w:instrText xml:space="preserve"> PAGEREF _Toc503769191 \h </w:instrText>
            </w:r>
          </w:ins>
          <w:r>
            <w:rPr>
              <w:noProof/>
              <w:webHidden/>
            </w:rPr>
          </w:r>
          <w:r>
            <w:rPr>
              <w:noProof/>
              <w:webHidden/>
            </w:rPr>
            <w:fldChar w:fldCharType="separate"/>
          </w:r>
          <w:ins w:id="48" w:author="METIS 11" w:date="2018-01-15T08:44:00Z">
            <w:r>
              <w:rPr>
                <w:noProof/>
                <w:webHidden/>
              </w:rPr>
              <w:t>5</w:t>
            </w:r>
            <w:r>
              <w:rPr>
                <w:noProof/>
                <w:webHidden/>
              </w:rPr>
              <w:fldChar w:fldCharType="end"/>
            </w:r>
            <w:r w:rsidRPr="00D60BA7">
              <w:rPr>
                <w:rStyle w:val="Lienhypertexte"/>
                <w:noProof/>
              </w:rPr>
              <w:fldChar w:fldCharType="end"/>
            </w:r>
          </w:ins>
        </w:p>
        <w:p w:rsidR="008B7BE4" w:rsidDel="00E20D40" w:rsidRDefault="00C13D0E">
          <w:pPr>
            <w:pStyle w:val="TM2"/>
            <w:tabs>
              <w:tab w:val="right" w:leader="dot" w:pos="10194"/>
            </w:tabs>
            <w:rPr>
              <w:del w:id="49" w:author="METIS 11" w:date="2018-01-12T15:23:00Z"/>
              <w:rFonts w:asciiTheme="minorHAnsi" w:eastAsiaTheme="minorEastAsia" w:hAnsiTheme="minorHAnsi" w:cstheme="minorBidi"/>
              <w:noProof/>
              <w:sz w:val="22"/>
              <w:szCs w:val="22"/>
            </w:rPr>
          </w:pPr>
          <w:del w:id="50" w:author="METIS 11" w:date="2018-01-12T15:23:00Z">
            <w:r w:rsidRPr="00C13D0E">
              <w:rPr>
                <w:rPrChange w:id="51" w:author="METIS 11" w:date="2018-01-12T15:23:00Z">
                  <w:rPr>
                    <w:rStyle w:val="Lienhypertexte"/>
                    <w:rFonts w:ascii="Calibri Light" w:hAnsi="Calibri Light"/>
                    <w:noProof/>
                  </w:rPr>
                </w:rPrChange>
              </w:rPr>
              <w:delText>Révisions</w:delText>
            </w:r>
            <w:r w:rsidR="008B7BE4" w:rsidDel="00E20D40">
              <w:rPr>
                <w:noProof/>
                <w:webHidden/>
              </w:rPr>
              <w:tab/>
              <w:delText>1</w:delText>
            </w:r>
          </w:del>
        </w:p>
        <w:p w:rsidR="008B7BE4" w:rsidDel="00E20D40" w:rsidRDefault="00C13D0E">
          <w:pPr>
            <w:pStyle w:val="TM2"/>
            <w:tabs>
              <w:tab w:val="right" w:leader="dot" w:pos="10194"/>
            </w:tabs>
            <w:rPr>
              <w:del w:id="52" w:author="METIS 11" w:date="2018-01-12T15:23:00Z"/>
              <w:rFonts w:asciiTheme="minorHAnsi" w:eastAsiaTheme="minorEastAsia" w:hAnsiTheme="minorHAnsi" w:cstheme="minorBidi"/>
              <w:noProof/>
              <w:sz w:val="22"/>
              <w:szCs w:val="22"/>
            </w:rPr>
          </w:pPr>
          <w:del w:id="53" w:author="METIS 11" w:date="2018-01-12T15:23:00Z">
            <w:r w:rsidRPr="00C13D0E">
              <w:rPr>
                <w:rPrChange w:id="54" w:author="METIS 11" w:date="2018-01-12T15:23:00Z">
                  <w:rPr>
                    <w:rStyle w:val="Lienhypertexte"/>
                    <w:rFonts w:ascii="Calibri Light" w:hAnsi="Calibri Light"/>
                    <w:noProof/>
                  </w:rPr>
                </w:rPrChange>
              </w:rPr>
              <w:delText>Visas</w:delText>
            </w:r>
            <w:r w:rsidR="008B7BE4" w:rsidDel="00E20D40">
              <w:rPr>
                <w:noProof/>
                <w:webHidden/>
              </w:rPr>
              <w:tab/>
              <w:delText>1</w:delText>
            </w:r>
          </w:del>
        </w:p>
        <w:p w:rsidR="008B7BE4" w:rsidDel="00E20D40" w:rsidRDefault="00C13D0E">
          <w:pPr>
            <w:pStyle w:val="TM2"/>
            <w:tabs>
              <w:tab w:val="right" w:leader="dot" w:pos="10194"/>
            </w:tabs>
            <w:rPr>
              <w:del w:id="55" w:author="METIS 11" w:date="2018-01-12T15:23:00Z"/>
              <w:rFonts w:asciiTheme="minorHAnsi" w:eastAsiaTheme="minorEastAsia" w:hAnsiTheme="minorHAnsi" w:cstheme="minorBidi"/>
              <w:noProof/>
              <w:sz w:val="22"/>
              <w:szCs w:val="22"/>
            </w:rPr>
          </w:pPr>
          <w:del w:id="56" w:author="METIS 11" w:date="2018-01-12T15:23:00Z">
            <w:r w:rsidRPr="00C13D0E">
              <w:rPr>
                <w:rPrChange w:id="57" w:author="METIS 11" w:date="2018-01-12T15:23:00Z">
                  <w:rPr>
                    <w:rStyle w:val="Lienhypertexte"/>
                    <w:rFonts w:ascii="Calibri Light" w:hAnsi="Calibri Light"/>
                    <w:noProof/>
                  </w:rPr>
                </w:rPrChange>
              </w:rPr>
              <w:delText>Diffusion</w:delText>
            </w:r>
            <w:r w:rsidR="008B7BE4" w:rsidDel="00E20D40">
              <w:rPr>
                <w:noProof/>
                <w:webHidden/>
              </w:rPr>
              <w:tab/>
              <w:delText>1</w:delText>
            </w:r>
          </w:del>
        </w:p>
        <w:p w:rsidR="008B7BE4" w:rsidDel="00E20D40" w:rsidRDefault="00C13D0E">
          <w:pPr>
            <w:pStyle w:val="TM1"/>
            <w:tabs>
              <w:tab w:val="left" w:pos="400"/>
              <w:tab w:val="right" w:leader="dot" w:pos="10194"/>
            </w:tabs>
            <w:rPr>
              <w:del w:id="58" w:author="METIS 11" w:date="2018-01-12T15:23:00Z"/>
              <w:rFonts w:asciiTheme="minorHAnsi" w:eastAsiaTheme="minorEastAsia" w:hAnsiTheme="minorHAnsi" w:cstheme="minorBidi"/>
              <w:noProof/>
              <w:sz w:val="22"/>
              <w:szCs w:val="22"/>
            </w:rPr>
          </w:pPr>
          <w:del w:id="59" w:author="METIS 11" w:date="2018-01-12T15:23:00Z">
            <w:r w:rsidRPr="00C13D0E">
              <w:rPr>
                <w:rPrChange w:id="60" w:author="METIS 11" w:date="2018-01-12T15:23:00Z">
                  <w:rPr>
                    <w:rStyle w:val="Lienhypertexte"/>
                    <w:rFonts w:ascii="Calibri Light" w:hAnsi="Calibri Light"/>
                    <w:noProof/>
                  </w:rPr>
                </w:rPrChange>
              </w:rPr>
              <w:delText>1.</w:delText>
            </w:r>
            <w:r w:rsidR="008B7BE4" w:rsidDel="00E20D40">
              <w:rPr>
                <w:rFonts w:asciiTheme="minorHAnsi" w:eastAsiaTheme="minorEastAsia" w:hAnsiTheme="minorHAnsi" w:cstheme="minorBidi"/>
                <w:noProof/>
                <w:sz w:val="22"/>
                <w:szCs w:val="22"/>
              </w:rPr>
              <w:tab/>
            </w:r>
            <w:r w:rsidRPr="00C13D0E">
              <w:rPr>
                <w:rPrChange w:id="61" w:author="METIS 11" w:date="2018-01-12T15:23:00Z">
                  <w:rPr>
                    <w:rStyle w:val="Lienhypertexte"/>
                    <w:rFonts w:ascii="Calibri Light" w:hAnsi="Calibri Light"/>
                    <w:noProof/>
                  </w:rPr>
                </w:rPrChange>
              </w:rPr>
              <w:delText>Présentation</w:delText>
            </w:r>
            <w:r w:rsidR="008B7BE4" w:rsidDel="00E20D40">
              <w:rPr>
                <w:noProof/>
                <w:webHidden/>
              </w:rPr>
              <w:tab/>
              <w:delText>2</w:delText>
            </w:r>
          </w:del>
        </w:p>
        <w:p w:rsidR="008B7BE4" w:rsidDel="00E20D40" w:rsidRDefault="00C13D0E">
          <w:pPr>
            <w:pStyle w:val="TM2"/>
            <w:tabs>
              <w:tab w:val="left" w:pos="880"/>
              <w:tab w:val="right" w:leader="dot" w:pos="10194"/>
            </w:tabs>
            <w:rPr>
              <w:del w:id="62" w:author="METIS 11" w:date="2018-01-12T15:23:00Z"/>
              <w:rFonts w:asciiTheme="minorHAnsi" w:eastAsiaTheme="minorEastAsia" w:hAnsiTheme="minorHAnsi" w:cstheme="minorBidi"/>
              <w:noProof/>
              <w:sz w:val="22"/>
              <w:szCs w:val="22"/>
            </w:rPr>
          </w:pPr>
          <w:del w:id="63" w:author="METIS 11" w:date="2018-01-12T15:23:00Z">
            <w:r w:rsidRPr="00C13D0E">
              <w:rPr>
                <w:rPrChange w:id="64" w:author="METIS 11" w:date="2018-01-12T15:23:00Z">
                  <w:rPr>
                    <w:rStyle w:val="Lienhypertexte"/>
                    <w:rFonts w:ascii="Calibri Light" w:hAnsi="Calibri Light"/>
                    <w:bCs/>
                    <w:noProof/>
                  </w:rPr>
                </w:rPrChange>
              </w:rPr>
              <w:delText>1.1</w:delText>
            </w:r>
            <w:r w:rsidR="008B7BE4" w:rsidDel="00E20D40">
              <w:rPr>
                <w:rFonts w:asciiTheme="minorHAnsi" w:eastAsiaTheme="minorEastAsia" w:hAnsiTheme="minorHAnsi" w:cstheme="minorBidi"/>
                <w:noProof/>
                <w:sz w:val="22"/>
                <w:szCs w:val="22"/>
              </w:rPr>
              <w:tab/>
            </w:r>
            <w:r w:rsidRPr="00C13D0E">
              <w:rPr>
                <w:rPrChange w:id="65" w:author="METIS 11" w:date="2018-01-12T15:23:00Z">
                  <w:rPr>
                    <w:rStyle w:val="Lienhypertexte"/>
                    <w:rFonts w:ascii="Calibri Light" w:hAnsi="Calibri Light"/>
                    <w:bCs/>
                    <w:noProof/>
                  </w:rPr>
                </w:rPrChange>
              </w:rPr>
              <w:delText>Présentation générale</w:delText>
            </w:r>
            <w:r w:rsidR="008B7BE4" w:rsidDel="00E20D40">
              <w:rPr>
                <w:noProof/>
                <w:webHidden/>
              </w:rPr>
              <w:tab/>
              <w:delText>2</w:delText>
            </w:r>
          </w:del>
        </w:p>
        <w:p w:rsidR="008B7BE4" w:rsidDel="00E20D40" w:rsidRDefault="00C13D0E">
          <w:pPr>
            <w:pStyle w:val="TM1"/>
            <w:tabs>
              <w:tab w:val="left" w:pos="400"/>
              <w:tab w:val="right" w:leader="dot" w:pos="10194"/>
            </w:tabs>
            <w:rPr>
              <w:del w:id="66" w:author="METIS 11" w:date="2018-01-12T15:23:00Z"/>
              <w:rFonts w:asciiTheme="minorHAnsi" w:eastAsiaTheme="minorEastAsia" w:hAnsiTheme="minorHAnsi" w:cstheme="minorBidi"/>
              <w:noProof/>
              <w:sz w:val="22"/>
              <w:szCs w:val="22"/>
            </w:rPr>
          </w:pPr>
          <w:del w:id="67" w:author="METIS 11" w:date="2018-01-12T15:23:00Z">
            <w:r w:rsidRPr="00C13D0E">
              <w:rPr>
                <w:rPrChange w:id="68" w:author="METIS 11" w:date="2018-01-12T15:23:00Z">
                  <w:rPr>
                    <w:rStyle w:val="Lienhypertexte"/>
                    <w:rFonts w:ascii="Calibri Light" w:hAnsi="Calibri Light"/>
                    <w:noProof/>
                  </w:rPr>
                </w:rPrChange>
              </w:rPr>
              <w:delText>2.</w:delText>
            </w:r>
            <w:r w:rsidR="008B7BE4" w:rsidDel="00E20D40">
              <w:rPr>
                <w:rFonts w:asciiTheme="minorHAnsi" w:eastAsiaTheme="minorEastAsia" w:hAnsiTheme="minorHAnsi" w:cstheme="minorBidi"/>
                <w:noProof/>
                <w:sz w:val="22"/>
                <w:szCs w:val="22"/>
              </w:rPr>
              <w:tab/>
            </w:r>
            <w:r w:rsidRPr="00C13D0E">
              <w:rPr>
                <w:rPrChange w:id="69" w:author="METIS 11" w:date="2018-01-12T15:23:00Z">
                  <w:rPr>
                    <w:rStyle w:val="Lienhypertexte"/>
                    <w:rFonts w:ascii="Calibri Light" w:hAnsi="Calibri Light"/>
                    <w:noProof/>
                  </w:rPr>
                </w:rPrChange>
              </w:rPr>
              <w:delText>Présentation de l’outil</w:delText>
            </w:r>
            <w:r w:rsidR="008B7BE4" w:rsidDel="00E20D40">
              <w:rPr>
                <w:noProof/>
                <w:webHidden/>
              </w:rPr>
              <w:tab/>
              <w:delText>3</w:delText>
            </w:r>
          </w:del>
        </w:p>
        <w:p w:rsidR="008B7BE4" w:rsidDel="00E20D40" w:rsidRDefault="00C13D0E">
          <w:pPr>
            <w:pStyle w:val="TM2"/>
            <w:tabs>
              <w:tab w:val="left" w:pos="880"/>
              <w:tab w:val="right" w:leader="dot" w:pos="10194"/>
            </w:tabs>
            <w:rPr>
              <w:del w:id="70" w:author="METIS 11" w:date="2018-01-12T15:23:00Z"/>
              <w:rFonts w:asciiTheme="minorHAnsi" w:eastAsiaTheme="minorEastAsia" w:hAnsiTheme="minorHAnsi" w:cstheme="minorBidi"/>
              <w:noProof/>
              <w:sz w:val="22"/>
              <w:szCs w:val="22"/>
            </w:rPr>
          </w:pPr>
          <w:del w:id="71" w:author="METIS 11" w:date="2018-01-12T15:23:00Z">
            <w:r w:rsidRPr="00C13D0E">
              <w:rPr>
                <w:rPrChange w:id="72" w:author="METIS 11" w:date="2018-01-12T15:23:00Z">
                  <w:rPr>
                    <w:rStyle w:val="Lienhypertexte"/>
                    <w:rFonts w:ascii="Calibri Light" w:hAnsi="Calibri Light"/>
                    <w:bCs/>
                    <w:noProof/>
                  </w:rPr>
                </w:rPrChange>
              </w:rPr>
              <w:delText>2.1</w:delText>
            </w:r>
            <w:r w:rsidR="008B7BE4" w:rsidDel="00E20D40">
              <w:rPr>
                <w:rFonts w:asciiTheme="minorHAnsi" w:eastAsiaTheme="minorEastAsia" w:hAnsiTheme="minorHAnsi" w:cstheme="minorBidi"/>
                <w:noProof/>
                <w:sz w:val="22"/>
                <w:szCs w:val="22"/>
              </w:rPr>
              <w:tab/>
            </w:r>
            <w:r w:rsidRPr="00C13D0E">
              <w:rPr>
                <w:rPrChange w:id="73" w:author="METIS 11" w:date="2018-01-12T15:23:00Z">
                  <w:rPr>
                    <w:rStyle w:val="Lienhypertexte"/>
                    <w:rFonts w:ascii="Calibri Light" w:hAnsi="Calibri Light"/>
                    <w:bCs/>
                    <w:noProof/>
                  </w:rPr>
                </w:rPrChange>
              </w:rPr>
              <w:delText>Périmètre fonctionnel de l’outil</w:delText>
            </w:r>
            <w:r w:rsidR="008B7BE4" w:rsidDel="00E20D40">
              <w:rPr>
                <w:noProof/>
                <w:webHidden/>
              </w:rPr>
              <w:tab/>
              <w:delText>3</w:delText>
            </w:r>
          </w:del>
        </w:p>
        <w:p w:rsidR="008B7BE4" w:rsidDel="00E20D40" w:rsidRDefault="00C13D0E">
          <w:pPr>
            <w:pStyle w:val="TM2"/>
            <w:tabs>
              <w:tab w:val="left" w:pos="880"/>
              <w:tab w:val="right" w:leader="dot" w:pos="10194"/>
            </w:tabs>
            <w:rPr>
              <w:del w:id="74" w:author="METIS 11" w:date="2018-01-12T15:23:00Z"/>
              <w:rFonts w:asciiTheme="minorHAnsi" w:eastAsiaTheme="minorEastAsia" w:hAnsiTheme="minorHAnsi" w:cstheme="minorBidi"/>
              <w:noProof/>
              <w:sz w:val="22"/>
              <w:szCs w:val="22"/>
            </w:rPr>
          </w:pPr>
          <w:del w:id="75" w:author="METIS 11" w:date="2018-01-12T15:23:00Z">
            <w:r w:rsidRPr="00C13D0E">
              <w:rPr>
                <w:rPrChange w:id="76" w:author="METIS 11" w:date="2018-01-12T15:23:00Z">
                  <w:rPr>
                    <w:rStyle w:val="Lienhypertexte"/>
                    <w:rFonts w:ascii="Calibri Light" w:hAnsi="Calibri Light"/>
                    <w:bCs/>
                    <w:noProof/>
                  </w:rPr>
                </w:rPrChange>
              </w:rPr>
              <w:delText>2.2</w:delText>
            </w:r>
            <w:r w:rsidR="008B7BE4" w:rsidDel="00E20D40">
              <w:rPr>
                <w:rFonts w:asciiTheme="minorHAnsi" w:eastAsiaTheme="minorEastAsia" w:hAnsiTheme="minorHAnsi" w:cstheme="minorBidi"/>
                <w:noProof/>
                <w:sz w:val="22"/>
                <w:szCs w:val="22"/>
              </w:rPr>
              <w:tab/>
            </w:r>
            <w:r w:rsidRPr="00C13D0E">
              <w:rPr>
                <w:rPrChange w:id="77" w:author="METIS 11" w:date="2018-01-12T15:23:00Z">
                  <w:rPr>
                    <w:rStyle w:val="Lienhypertexte"/>
                    <w:rFonts w:ascii="Calibri Light" w:hAnsi="Calibri Light"/>
                    <w:bCs/>
                    <w:noProof/>
                  </w:rPr>
                </w:rPrChange>
              </w:rPr>
              <w:delText>Liste des fonctions de l’outil</w:delText>
            </w:r>
            <w:r w:rsidR="008B7BE4" w:rsidDel="00E20D40">
              <w:rPr>
                <w:noProof/>
                <w:webHidden/>
              </w:rPr>
              <w:tab/>
              <w:delText>3</w:delText>
            </w:r>
          </w:del>
        </w:p>
        <w:p w:rsidR="008B7BE4" w:rsidDel="00E20D40" w:rsidRDefault="00C13D0E">
          <w:pPr>
            <w:pStyle w:val="TM2"/>
            <w:tabs>
              <w:tab w:val="left" w:pos="880"/>
              <w:tab w:val="right" w:leader="dot" w:pos="10194"/>
            </w:tabs>
            <w:rPr>
              <w:del w:id="78" w:author="METIS 11" w:date="2018-01-12T15:23:00Z"/>
              <w:rFonts w:asciiTheme="minorHAnsi" w:eastAsiaTheme="minorEastAsia" w:hAnsiTheme="minorHAnsi" w:cstheme="minorBidi"/>
              <w:noProof/>
              <w:sz w:val="22"/>
              <w:szCs w:val="22"/>
            </w:rPr>
          </w:pPr>
          <w:del w:id="79" w:author="METIS 11" w:date="2018-01-12T15:23:00Z">
            <w:r w:rsidRPr="00C13D0E">
              <w:rPr>
                <w:rPrChange w:id="80" w:author="METIS 11" w:date="2018-01-12T15:23:00Z">
                  <w:rPr>
                    <w:rStyle w:val="Lienhypertexte"/>
                    <w:rFonts w:ascii="Calibri Light" w:hAnsi="Calibri Light"/>
                    <w:bCs/>
                    <w:noProof/>
                  </w:rPr>
                </w:rPrChange>
              </w:rPr>
              <w:delText>2.3</w:delText>
            </w:r>
            <w:r w:rsidR="008B7BE4" w:rsidDel="00E20D40">
              <w:rPr>
                <w:rFonts w:asciiTheme="minorHAnsi" w:eastAsiaTheme="minorEastAsia" w:hAnsiTheme="minorHAnsi" w:cstheme="minorBidi"/>
                <w:noProof/>
                <w:sz w:val="22"/>
                <w:szCs w:val="22"/>
              </w:rPr>
              <w:tab/>
            </w:r>
            <w:r w:rsidRPr="00C13D0E">
              <w:rPr>
                <w:rPrChange w:id="81" w:author="METIS 11" w:date="2018-01-12T15:23:00Z">
                  <w:rPr>
                    <w:rStyle w:val="Lienhypertexte"/>
                    <w:rFonts w:ascii="Calibri Light" w:hAnsi="Calibri Light"/>
                    <w:bCs/>
                    <w:noProof/>
                  </w:rPr>
                </w:rPrChange>
              </w:rPr>
              <w:delText>Maquette fonctionnelle</w:delText>
            </w:r>
            <w:r w:rsidR="008B7BE4" w:rsidDel="00E20D40">
              <w:rPr>
                <w:noProof/>
                <w:webHidden/>
              </w:rPr>
              <w:tab/>
              <w:delText>4</w:delText>
            </w:r>
          </w:del>
        </w:p>
        <w:p w:rsidR="008B7BE4" w:rsidDel="00E20D40" w:rsidRDefault="00C13D0E">
          <w:pPr>
            <w:pStyle w:val="TM2"/>
            <w:tabs>
              <w:tab w:val="left" w:pos="880"/>
              <w:tab w:val="right" w:leader="dot" w:pos="10194"/>
            </w:tabs>
            <w:rPr>
              <w:del w:id="82" w:author="METIS 11" w:date="2018-01-12T15:23:00Z"/>
              <w:rFonts w:asciiTheme="minorHAnsi" w:eastAsiaTheme="minorEastAsia" w:hAnsiTheme="minorHAnsi" w:cstheme="minorBidi"/>
              <w:noProof/>
              <w:sz w:val="22"/>
              <w:szCs w:val="22"/>
            </w:rPr>
          </w:pPr>
          <w:del w:id="83" w:author="METIS 11" w:date="2018-01-12T15:23:00Z">
            <w:r w:rsidRPr="00C13D0E">
              <w:rPr>
                <w:rPrChange w:id="84" w:author="METIS 11" w:date="2018-01-12T15:23:00Z">
                  <w:rPr>
                    <w:rStyle w:val="Lienhypertexte"/>
                    <w:rFonts w:ascii="Calibri Light" w:hAnsi="Calibri Light"/>
                    <w:bCs/>
                    <w:noProof/>
                  </w:rPr>
                </w:rPrChange>
              </w:rPr>
              <w:delText>2.3.1</w:delText>
            </w:r>
            <w:r w:rsidR="008B7BE4" w:rsidDel="00E20D40">
              <w:rPr>
                <w:rFonts w:asciiTheme="minorHAnsi" w:eastAsiaTheme="minorEastAsia" w:hAnsiTheme="minorHAnsi" w:cstheme="minorBidi"/>
                <w:noProof/>
                <w:sz w:val="22"/>
                <w:szCs w:val="22"/>
              </w:rPr>
              <w:tab/>
            </w:r>
            <w:r w:rsidRPr="00C13D0E">
              <w:rPr>
                <w:rPrChange w:id="85" w:author="METIS 11" w:date="2018-01-12T15:23:00Z">
                  <w:rPr>
                    <w:rStyle w:val="Lienhypertexte"/>
                    <w:rFonts w:ascii="Calibri Light" w:hAnsi="Calibri Light"/>
                    <w:bCs/>
                    <w:noProof/>
                  </w:rPr>
                </w:rPrChange>
              </w:rPr>
              <w:delText>Ressources matérielles et techniques identifiées</w:delText>
            </w:r>
            <w:r w:rsidR="008B7BE4" w:rsidDel="00E20D40">
              <w:rPr>
                <w:noProof/>
                <w:webHidden/>
              </w:rPr>
              <w:tab/>
              <w:delText>4</w:delText>
            </w:r>
          </w:del>
        </w:p>
        <w:p w:rsidR="008B7BE4" w:rsidDel="00E20D40" w:rsidRDefault="00C13D0E">
          <w:pPr>
            <w:pStyle w:val="TM2"/>
            <w:tabs>
              <w:tab w:val="left" w:pos="880"/>
              <w:tab w:val="right" w:leader="dot" w:pos="10194"/>
            </w:tabs>
            <w:rPr>
              <w:del w:id="86" w:author="METIS 11" w:date="2018-01-12T15:23:00Z"/>
              <w:rFonts w:asciiTheme="minorHAnsi" w:eastAsiaTheme="minorEastAsia" w:hAnsiTheme="minorHAnsi" w:cstheme="minorBidi"/>
              <w:noProof/>
              <w:sz w:val="22"/>
              <w:szCs w:val="22"/>
            </w:rPr>
          </w:pPr>
          <w:del w:id="87" w:author="METIS 11" w:date="2018-01-12T15:23:00Z">
            <w:r w:rsidRPr="00C13D0E">
              <w:rPr>
                <w:rPrChange w:id="88" w:author="METIS 11" w:date="2018-01-12T15:23:00Z">
                  <w:rPr>
                    <w:rStyle w:val="Lienhypertexte"/>
                    <w:rFonts w:ascii="Calibri Light" w:hAnsi="Calibri Light"/>
                    <w:bCs/>
                    <w:noProof/>
                  </w:rPr>
                </w:rPrChange>
              </w:rPr>
              <w:delText>2.3.2</w:delText>
            </w:r>
            <w:r w:rsidR="008B7BE4" w:rsidDel="00E20D40">
              <w:rPr>
                <w:rFonts w:asciiTheme="minorHAnsi" w:eastAsiaTheme="minorEastAsia" w:hAnsiTheme="minorHAnsi" w:cstheme="minorBidi"/>
                <w:noProof/>
                <w:sz w:val="22"/>
                <w:szCs w:val="22"/>
              </w:rPr>
              <w:tab/>
            </w:r>
            <w:r w:rsidRPr="00C13D0E">
              <w:rPr>
                <w:rPrChange w:id="89" w:author="METIS 11" w:date="2018-01-12T15:23:00Z">
                  <w:rPr>
                    <w:rStyle w:val="Lienhypertexte"/>
                    <w:rFonts w:ascii="Calibri Light" w:hAnsi="Calibri Light"/>
                    <w:bCs/>
                    <w:noProof/>
                  </w:rPr>
                </w:rPrChange>
              </w:rPr>
              <w:delText>Ressources humaines identifiées</w:delText>
            </w:r>
            <w:r w:rsidR="008B7BE4" w:rsidDel="00E20D40">
              <w:rPr>
                <w:noProof/>
                <w:webHidden/>
              </w:rPr>
              <w:tab/>
              <w:delText>4</w:delText>
            </w:r>
          </w:del>
        </w:p>
        <w:p w:rsidR="00B452C3" w:rsidRPr="00806BE6" w:rsidRDefault="00C13D0E">
          <w:pPr>
            <w:rPr>
              <w:rFonts w:ascii="Calibri Light" w:hAnsi="Calibri Light"/>
            </w:rPr>
          </w:pPr>
          <w:r w:rsidRPr="00806BE6">
            <w:rPr>
              <w:rFonts w:ascii="Calibri Light" w:hAnsi="Calibri Light"/>
            </w:rPr>
            <w:fldChar w:fldCharType="end"/>
          </w:r>
        </w:p>
      </w:sdtContent>
    </w:sdt>
    <w:p w:rsidR="001954E4" w:rsidRPr="00806BE6" w:rsidRDefault="001954E4">
      <w:pPr>
        <w:rPr>
          <w:rFonts w:ascii="Calibri Light" w:hAnsi="Calibri Light"/>
          <w:b/>
          <w:sz w:val="18"/>
        </w:rPr>
      </w:pPr>
    </w:p>
    <w:p w:rsidR="001954E4" w:rsidRPr="00806BE6" w:rsidRDefault="00B30B75">
      <w:pPr>
        <w:rPr>
          <w:rFonts w:ascii="Calibri Light" w:hAnsi="Calibri Light"/>
          <w:b/>
          <w:sz w:val="18"/>
        </w:rPr>
      </w:pPr>
      <w:r w:rsidRPr="00806BE6">
        <w:rPr>
          <w:rFonts w:ascii="Calibri Light" w:hAnsi="Calibri Light"/>
          <w:b/>
          <w:sz w:val="18"/>
        </w:rPr>
        <w:tab/>
      </w:r>
      <w:r w:rsidRPr="00806BE6">
        <w:rPr>
          <w:rFonts w:ascii="Calibri Light" w:hAnsi="Calibri Light"/>
          <w:b/>
          <w:sz w:val="18"/>
        </w:rPr>
        <w:tab/>
      </w:r>
    </w:p>
    <w:p w:rsidR="001954E4" w:rsidRPr="00806BE6" w:rsidRDefault="001954E4">
      <w:pPr>
        <w:rPr>
          <w:rFonts w:ascii="Calibri Light" w:hAnsi="Calibri Light"/>
          <w:b/>
          <w:sz w:val="18"/>
        </w:rPr>
      </w:pPr>
    </w:p>
    <w:p w:rsidR="001954E4" w:rsidRPr="00806BE6" w:rsidRDefault="001954E4">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DB5800" w:rsidRDefault="00DB5800">
      <w:pPr>
        <w:rPr>
          <w:ins w:id="90" w:author="METIS 11" w:date="2018-01-15T08:41:00Z"/>
          <w:rFonts w:ascii="Calibri Light" w:hAnsi="Calibri Light"/>
          <w:b/>
          <w:sz w:val="18"/>
        </w:rPr>
      </w:pPr>
    </w:p>
    <w:p w:rsidR="00DB5800" w:rsidRDefault="00DB5800">
      <w:pPr>
        <w:rPr>
          <w:ins w:id="91" w:author="METIS 11" w:date="2018-01-15T08:41:00Z"/>
          <w:rFonts w:ascii="Calibri Light" w:hAnsi="Calibri Light"/>
          <w:b/>
          <w:sz w:val="18"/>
        </w:rPr>
      </w:pPr>
    </w:p>
    <w:p w:rsidR="00DB5800" w:rsidRDefault="00DB5800">
      <w:pPr>
        <w:rPr>
          <w:ins w:id="92" w:author="METIS 11" w:date="2018-01-15T08:41:00Z"/>
          <w:rFonts w:ascii="Calibri Light" w:hAnsi="Calibri Light"/>
          <w:b/>
          <w:sz w:val="18"/>
        </w:rPr>
      </w:pPr>
    </w:p>
    <w:p w:rsidR="001954E4" w:rsidRPr="00806BE6" w:rsidRDefault="00B30B75">
      <w:pPr>
        <w:rPr>
          <w:rFonts w:ascii="Calibri Light" w:hAnsi="Calibri Light"/>
          <w:b/>
          <w:sz w:val="18"/>
        </w:rPr>
      </w:pPr>
      <w:r w:rsidRPr="00806BE6">
        <w:rPr>
          <w:rFonts w:ascii="Calibri Light" w:hAnsi="Calibri Light"/>
          <w:b/>
          <w:sz w:val="18"/>
        </w:rPr>
        <w:tab/>
      </w:r>
      <w:r w:rsidRPr="00806BE6">
        <w:rPr>
          <w:rFonts w:ascii="Calibri Light" w:hAnsi="Calibri Light"/>
          <w:b/>
          <w:sz w:val="18"/>
        </w:rPr>
        <w:tab/>
      </w:r>
    </w:p>
    <w:p w:rsidR="001954E4" w:rsidRDefault="001954E4" w:rsidP="003A6273">
      <w:pPr>
        <w:rPr>
          <w:rFonts w:ascii="Calibri Light" w:hAnsi="Calibri Light"/>
          <w:b/>
          <w:sz w:val="18"/>
        </w:rPr>
      </w:pPr>
    </w:p>
    <w:p w:rsidR="008B7BE4" w:rsidRDefault="008B7BE4" w:rsidP="003A6273">
      <w:pPr>
        <w:rPr>
          <w:rFonts w:ascii="Calibri Light" w:hAnsi="Calibri Light"/>
          <w:b/>
          <w:sz w:val="18"/>
        </w:rPr>
      </w:pPr>
    </w:p>
    <w:p w:rsidR="00F06423" w:rsidRDefault="00F06423" w:rsidP="003A6273">
      <w:pPr>
        <w:rPr>
          <w:rFonts w:ascii="Calibri Light" w:hAnsi="Calibri Light"/>
          <w:b/>
          <w:sz w:val="18"/>
        </w:rPr>
      </w:pPr>
    </w:p>
    <w:p w:rsidR="00F06423" w:rsidRPr="00806BE6" w:rsidRDefault="00F06423" w:rsidP="003A6273">
      <w:pPr>
        <w:rPr>
          <w:rFonts w:ascii="Calibri Light" w:hAnsi="Calibri Light"/>
          <w:b/>
          <w:sz w:val="18"/>
        </w:rPr>
      </w:pPr>
    </w:p>
    <w:p w:rsidR="001954E4" w:rsidRPr="00806BE6" w:rsidRDefault="001954E4" w:rsidP="00D72271">
      <w:pPr>
        <w:jc w:val="both"/>
        <w:rPr>
          <w:rFonts w:ascii="Calibri Light" w:hAnsi="Calibri Light"/>
          <w:b/>
          <w:sz w:val="18"/>
        </w:rPr>
      </w:pPr>
    </w:p>
    <w:p w:rsidR="00F554C5" w:rsidRPr="00806BE6" w:rsidRDefault="00F554C5" w:rsidP="00F547BE">
      <w:pPr>
        <w:pStyle w:val="Titre1"/>
        <w:numPr>
          <w:ilvl w:val="0"/>
          <w:numId w:val="14"/>
        </w:numPr>
        <w:pBdr>
          <w:top w:val="none" w:sz="0" w:space="0" w:color="auto"/>
          <w:left w:val="none" w:sz="0" w:space="0" w:color="auto"/>
          <w:bottom w:val="none" w:sz="0" w:space="0" w:color="auto"/>
          <w:right w:val="none" w:sz="0" w:space="0" w:color="auto"/>
        </w:pBdr>
        <w:spacing w:before="360" w:after="360" w:line="360" w:lineRule="atLeast"/>
        <w:rPr>
          <w:rFonts w:ascii="Calibri Light" w:hAnsi="Calibri Light"/>
          <w:color w:val="58585A"/>
          <w:kern w:val="0"/>
          <w:szCs w:val="28"/>
        </w:rPr>
      </w:pPr>
      <w:bookmarkStart w:id="93" w:name="_Toc181506312"/>
      <w:bookmarkStart w:id="94" w:name="_Toc209349087"/>
      <w:bookmarkStart w:id="95" w:name="_Toc490817973"/>
      <w:bookmarkStart w:id="96" w:name="_Toc503769184"/>
      <w:r w:rsidRPr="00806BE6">
        <w:rPr>
          <w:rFonts w:ascii="Calibri Light" w:hAnsi="Calibri Light"/>
          <w:color w:val="58585A"/>
          <w:kern w:val="0"/>
          <w:szCs w:val="28"/>
        </w:rPr>
        <w:lastRenderedPageBreak/>
        <w:t>Présentation</w:t>
      </w:r>
      <w:bookmarkEnd w:id="93"/>
      <w:bookmarkEnd w:id="94"/>
      <w:bookmarkEnd w:id="95"/>
      <w:bookmarkEnd w:id="96"/>
    </w:p>
    <w:p w:rsidR="00194508" w:rsidRPr="00806BE6" w:rsidRDefault="00F554C5" w:rsidP="004B54E9">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97" w:name="_Toc181506313"/>
      <w:bookmarkStart w:id="98" w:name="_Toc209349088"/>
      <w:bookmarkStart w:id="99" w:name="_Toc490817974"/>
      <w:bookmarkStart w:id="100" w:name="_Toc503769185"/>
      <w:r w:rsidRPr="00806BE6">
        <w:rPr>
          <w:rFonts w:ascii="Calibri Light" w:hAnsi="Calibri Light"/>
          <w:bCs/>
          <w:i w:val="0"/>
          <w:color w:val="F07F0A"/>
          <w:sz w:val="22"/>
          <w:szCs w:val="22"/>
        </w:rPr>
        <w:t>Présentation générale</w:t>
      </w:r>
      <w:bookmarkStart w:id="101" w:name="_Toc181506314"/>
      <w:bookmarkStart w:id="102" w:name="_Toc209349089"/>
      <w:bookmarkStart w:id="103" w:name="_Toc441672713"/>
      <w:bookmarkStart w:id="104" w:name="_Toc490817975"/>
      <w:bookmarkEnd w:id="97"/>
      <w:bookmarkEnd w:id="98"/>
      <w:bookmarkEnd w:id="99"/>
      <w:bookmarkEnd w:id="100"/>
    </w:p>
    <w:p w:rsidR="00806BE6" w:rsidRDefault="00806BE6" w:rsidP="001F280C">
      <w:pPr>
        <w:jc w:val="both"/>
        <w:rPr>
          <w:rFonts w:ascii="Calibri Light" w:hAnsi="Calibri Light"/>
        </w:rPr>
      </w:pPr>
      <w:r w:rsidRPr="001F280C">
        <w:rPr>
          <w:rFonts w:ascii="Calibri Light" w:hAnsi="Calibri Light"/>
        </w:rPr>
        <w:t>Le présent marché concerne une mission principale d’ingénierie relative aux études d’opportunité et, le cas échéant, de coordination de travaux d’infrastructures de Desserte du Réseau d’Initiative Publique FTTH des départements de l’Ardèche et de la Drôme.</w:t>
      </w:r>
    </w:p>
    <w:p w:rsidR="00806BE6" w:rsidRDefault="00806BE6" w:rsidP="001F280C">
      <w:pPr>
        <w:jc w:val="both"/>
        <w:rPr>
          <w:rFonts w:ascii="Calibri Light" w:hAnsi="Calibri Light"/>
        </w:rPr>
      </w:pPr>
      <w:r w:rsidRPr="001F280C">
        <w:rPr>
          <w:rFonts w:ascii="Calibri Light" w:hAnsi="Calibri Light"/>
        </w:rPr>
        <w:t xml:space="preserve">L’objectif est de réaliser une </w:t>
      </w:r>
      <w:del w:id="105" w:author="Vincent" w:date="2018-01-12T17:35:00Z">
        <w:r w:rsidRPr="001F280C" w:rsidDel="00E5563A">
          <w:rPr>
            <w:rFonts w:ascii="Calibri Light" w:hAnsi="Calibri Light"/>
          </w:rPr>
          <w:delText>économie à la fois financière et dans le temps en</w:delText>
        </w:r>
      </w:del>
      <w:ins w:id="106" w:author="Vincent" w:date="2018-01-12T17:36:00Z">
        <w:r w:rsidR="00E5563A">
          <w:rPr>
            <w:rFonts w:ascii="Calibri Light" w:hAnsi="Calibri Light"/>
          </w:rPr>
          <w:t>étude</w:t>
        </w:r>
      </w:ins>
      <w:ins w:id="107" w:author="Vincent" w:date="2018-01-12T17:35:00Z">
        <w:r w:rsidR="00E5563A">
          <w:rPr>
            <w:rFonts w:ascii="Calibri Light" w:hAnsi="Calibri Light"/>
          </w:rPr>
          <w:t xml:space="preserve"> de faisabilités </w:t>
        </w:r>
        <w:proofErr w:type="spellStart"/>
        <w:r w:rsidR="00E5563A">
          <w:rPr>
            <w:rFonts w:ascii="Calibri Light" w:hAnsi="Calibri Light"/>
          </w:rPr>
          <w:t>prelimaires</w:t>
        </w:r>
        <w:proofErr w:type="spellEnd"/>
        <w:r w:rsidR="00E5563A">
          <w:rPr>
            <w:rFonts w:ascii="Calibri Light" w:hAnsi="Calibri Light"/>
          </w:rPr>
          <w:t xml:space="preserve"> </w:t>
        </w:r>
        <w:del w:id="108" w:author="METIS 11" w:date="2018-01-15T08:43:00Z">
          <w:r w:rsidR="00E5563A" w:rsidDel="005B1CFE">
            <w:rPr>
              <w:rFonts w:ascii="Calibri Light" w:hAnsi="Calibri Light"/>
            </w:rPr>
            <w:delText>technico-economique</w:delText>
          </w:r>
        </w:del>
      </w:ins>
      <w:ins w:id="109" w:author="METIS 11" w:date="2018-01-15T08:43:00Z">
        <w:r w:rsidR="005B1CFE">
          <w:rPr>
            <w:rFonts w:ascii="Calibri Light" w:hAnsi="Calibri Light"/>
          </w:rPr>
          <w:t>technico-économique</w:t>
        </w:r>
      </w:ins>
      <w:ins w:id="110" w:author="Vincent" w:date="2018-01-12T17:35:00Z">
        <w:r w:rsidR="00E5563A">
          <w:rPr>
            <w:rFonts w:ascii="Calibri Light" w:hAnsi="Calibri Light"/>
          </w:rPr>
          <w:t xml:space="preserve"> fiable en</w:t>
        </w:r>
      </w:ins>
      <w:r w:rsidRPr="001F280C">
        <w:rPr>
          <w:rFonts w:ascii="Calibri Light" w:hAnsi="Calibri Light"/>
        </w:rPr>
        <w:t xml:space="preserve"> cherchant à optimiser l’utilisation d’infrastructures existantes et projetées des maîtres d’ouvrages tiers. </w:t>
      </w:r>
    </w:p>
    <w:p w:rsidR="00C73D1B" w:rsidRPr="001F280C" w:rsidRDefault="00C73D1B" w:rsidP="001F280C">
      <w:pPr>
        <w:jc w:val="both"/>
        <w:rPr>
          <w:rFonts w:ascii="Calibri Light" w:hAnsi="Calibri Light"/>
        </w:rPr>
      </w:pPr>
    </w:p>
    <w:p w:rsidR="00806BE6" w:rsidRDefault="00806BE6" w:rsidP="001F280C">
      <w:pPr>
        <w:jc w:val="both"/>
        <w:rPr>
          <w:rFonts w:ascii="Calibri Light" w:hAnsi="Calibri Light"/>
        </w:rPr>
      </w:pPr>
      <w:r w:rsidRPr="001F280C">
        <w:rPr>
          <w:rFonts w:ascii="Calibri Light" w:hAnsi="Calibri Light"/>
        </w:rPr>
        <w:t>Pour ce faire, les missions du prestataire sont d’identifier et de recenser l’ensemble des opportunités de coordination de travaux et d’utilisation des infrastructures existantes, correspondant au Schéma Directeur du Syndicat Mixte ADN afin d’adapter l’ingénierie prévue, avec l’accord du maître d’ouvrage.</w:t>
      </w:r>
    </w:p>
    <w:p w:rsidR="00C73D1B" w:rsidRPr="001F280C" w:rsidRDefault="00C73D1B" w:rsidP="001F280C">
      <w:pPr>
        <w:jc w:val="both"/>
        <w:rPr>
          <w:rFonts w:ascii="Calibri Light" w:hAnsi="Calibri Light"/>
        </w:rPr>
      </w:pPr>
    </w:p>
    <w:p w:rsidR="00F547BE" w:rsidRDefault="00CD6E41" w:rsidP="003A55AE">
      <w:pPr>
        <w:jc w:val="both"/>
        <w:rPr>
          <w:ins w:id="111" w:author="Vincent" w:date="2018-01-12T17:37:00Z"/>
          <w:rFonts w:ascii="Calibri Light" w:hAnsi="Calibri Light"/>
        </w:rPr>
      </w:pPr>
      <w:r w:rsidRPr="001F280C">
        <w:rPr>
          <w:rFonts w:ascii="Calibri Light" w:hAnsi="Calibri Light"/>
        </w:rPr>
        <w:t xml:space="preserve">Développeur de la plateforme de traitement des informations, par ses propres moyens, METIS est le principal acteur du suivi de la mission d'identification des opportunités de coordination. METIS coordonne la remontée d’informations en temps réel via l’interface </w:t>
      </w:r>
      <w:proofErr w:type="spellStart"/>
      <w:r w:rsidRPr="001F280C">
        <w:rPr>
          <w:rFonts w:ascii="Calibri Light" w:hAnsi="Calibri Light"/>
        </w:rPr>
        <w:t>webmapping</w:t>
      </w:r>
      <w:proofErr w:type="spellEnd"/>
      <w:r w:rsidRPr="001F280C">
        <w:rPr>
          <w:rFonts w:ascii="Calibri Light" w:hAnsi="Calibri Light"/>
        </w:rPr>
        <w:t xml:space="preserve"> </w:t>
      </w:r>
      <w:r w:rsidR="004A698E" w:rsidRPr="001F280C">
        <w:rPr>
          <w:rFonts w:ascii="Calibri Light" w:hAnsi="Calibri Light"/>
        </w:rPr>
        <w:t xml:space="preserve">du </w:t>
      </w:r>
      <w:proofErr w:type="spellStart"/>
      <w:r w:rsidR="004B54E9" w:rsidRPr="001F280C">
        <w:rPr>
          <w:rFonts w:ascii="Calibri Light" w:hAnsi="Calibri Light"/>
        </w:rPr>
        <w:t>Mviewer</w:t>
      </w:r>
      <w:proofErr w:type="spellEnd"/>
      <w:r w:rsidRPr="001F280C">
        <w:rPr>
          <w:rFonts w:ascii="Calibri Light" w:hAnsi="Calibri Light"/>
        </w:rPr>
        <w:t xml:space="preserve">, et produit les rapports d’opportunités en temps réel, afin de laisser à ADN le choix de les considérer ou non comme envisageables en vue de la préparation des rapports </w:t>
      </w:r>
      <w:r w:rsidR="00C75DFB" w:rsidRPr="001F280C">
        <w:rPr>
          <w:rFonts w:ascii="Calibri Light" w:hAnsi="Calibri Light"/>
        </w:rPr>
        <w:t>de faisabilité</w:t>
      </w:r>
      <w:r w:rsidRPr="001F280C">
        <w:rPr>
          <w:rFonts w:ascii="Calibri Light" w:hAnsi="Calibri Light"/>
        </w:rPr>
        <w:t>.</w:t>
      </w:r>
      <w:r w:rsidR="00C75DFB" w:rsidRPr="001F280C">
        <w:rPr>
          <w:rFonts w:ascii="Calibri Light" w:hAnsi="Calibri Light"/>
        </w:rPr>
        <w:t xml:space="preserve"> Ces rapports rassemblent tous les éléments objectifs récupérés par l’analyse du maître d’œuvre et ce document permet au maître d’ouvrage la prise de décision.</w:t>
      </w:r>
      <w:bookmarkEnd w:id="101"/>
      <w:bookmarkEnd w:id="102"/>
      <w:bookmarkEnd w:id="103"/>
      <w:bookmarkEnd w:id="104"/>
    </w:p>
    <w:p w:rsidR="00E5563A" w:rsidRDefault="00E5563A" w:rsidP="003A55AE">
      <w:pPr>
        <w:jc w:val="both"/>
        <w:rPr>
          <w:ins w:id="112" w:author="Vincent" w:date="2018-01-12T17:36:00Z"/>
          <w:rFonts w:ascii="Calibri Light" w:hAnsi="Calibri Light"/>
        </w:rPr>
      </w:pPr>
      <w:ins w:id="113" w:author="Vincent" w:date="2018-01-12T17:37:00Z">
        <w:r>
          <w:rPr>
            <w:rFonts w:ascii="Calibri Light" w:hAnsi="Calibri Light"/>
          </w:rPr>
          <w:t xml:space="preserve">Après une </w:t>
        </w:r>
      </w:ins>
      <w:ins w:id="114" w:author="Vincent" w:date="2018-01-12T17:38:00Z">
        <w:r>
          <w:rPr>
            <w:rFonts w:ascii="Calibri Light" w:hAnsi="Calibri Light"/>
          </w:rPr>
          <w:t>période</w:t>
        </w:r>
      </w:ins>
      <w:ins w:id="115" w:author="Vincent" w:date="2018-01-12T17:37:00Z">
        <w:r>
          <w:rPr>
            <w:rFonts w:ascii="Calibri Light" w:hAnsi="Calibri Light"/>
          </w:rPr>
          <w:t xml:space="preserve"> initiale de qualification du </w:t>
        </w:r>
      </w:ins>
      <w:ins w:id="116" w:author="Vincent" w:date="2018-01-12T17:38:00Z">
        <w:r>
          <w:rPr>
            <w:rFonts w:ascii="Calibri Light" w:hAnsi="Calibri Light"/>
          </w:rPr>
          <w:t>Template</w:t>
        </w:r>
      </w:ins>
      <w:ins w:id="117" w:author="Vincent" w:date="2018-01-12T17:37:00Z">
        <w:r>
          <w:rPr>
            <w:rFonts w:ascii="Calibri Light" w:hAnsi="Calibri Light"/>
          </w:rPr>
          <w:t xml:space="preserve"> « rapport d’opportunité », complét</w:t>
        </w:r>
      </w:ins>
      <w:ins w:id="118" w:author="METIS 11" w:date="2018-01-15T08:42:00Z">
        <w:r w:rsidR="005B1CFE">
          <w:rPr>
            <w:rFonts w:ascii="Calibri Light" w:hAnsi="Calibri Light"/>
          </w:rPr>
          <w:t>é</w:t>
        </w:r>
      </w:ins>
      <w:ins w:id="119" w:author="Vincent" w:date="2018-01-12T17:37:00Z">
        <w:del w:id="120" w:author="METIS 11" w:date="2018-01-15T08:42:00Z">
          <w:r w:rsidDel="005B1CFE">
            <w:rPr>
              <w:rFonts w:ascii="Calibri Light" w:hAnsi="Calibri Light"/>
            </w:rPr>
            <w:delText>er</w:delText>
          </w:r>
        </w:del>
        <w:r>
          <w:rPr>
            <w:rFonts w:ascii="Calibri Light" w:hAnsi="Calibri Light"/>
          </w:rPr>
          <w:t xml:space="preserve"> par un abaque des conditions et co</w:t>
        </w:r>
      </w:ins>
      <w:ins w:id="121" w:author="Vincent" w:date="2018-01-12T17:38:00Z">
        <w:r>
          <w:rPr>
            <w:rFonts w:ascii="Calibri Light" w:hAnsi="Calibri Light"/>
          </w:rPr>
          <w:t>u</w:t>
        </w:r>
      </w:ins>
      <w:ins w:id="122" w:author="Vincent" w:date="2018-01-12T17:37:00Z">
        <w:r>
          <w:rPr>
            <w:rFonts w:ascii="Calibri Light" w:hAnsi="Calibri Light"/>
          </w:rPr>
          <w:t xml:space="preserve">ts de </w:t>
        </w:r>
      </w:ins>
      <w:ins w:id="123" w:author="Vincent" w:date="2018-01-12T17:38:00Z">
        <w:r>
          <w:rPr>
            <w:rFonts w:ascii="Calibri Light" w:hAnsi="Calibri Light"/>
          </w:rPr>
          <w:t>déploiement</w:t>
        </w:r>
      </w:ins>
      <w:ins w:id="124" w:author="Vincent" w:date="2018-01-12T17:37:00Z">
        <w:r>
          <w:rPr>
            <w:rFonts w:ascii="Calibri Light" w:hAnsi="Calibri Light"/>
          </w:rPr>
          <w:t xml:space="preserve"> par type de pose (mutualisée ou </w:t>
        </w:r>
      </w:ins>
      <w:ins w:id="125" w:author="Vincent" w:date="2018-01-12T17:38:00Z">
        <w:r>
          <w:rPr>
            <w:rFonts w:ascii="Calibri Light" w:hAnsi="Calibri Light"/>
          </w:rPr>
          <w:t>interconnexion</w:t>
        </w:r>
      </w:ins>
      <w:ins w:id="126" w:author="Vincent" w:date="2018-01-12T17:37:00Z">
        <w:r>
          <w:rPr>
            <w:rFonts w:ascii="Calibri Light" w:hAnsi="Calibri Light"/>
          </w:rPr>
          <w:t>)</w:t>
        </w:r>
      </w:ins>
      <w:ins w:id="127" w:author="Vincent" w:date="2018-01-12T17:38:00Z">
        <w:r>
          <w:rPr>
            <w:rFonts w:ascii="Calibri Light" w:hAnsi="Calibri Light"/>
          </w:rPr>
          <w:t xml:space="preserve">, METIS dispose à ce </w:t>
        </w:r>
        <w:del w:id="128" w:author="METIS 11" w:date="2018-01-15T08:43:00Z">
          <w:r w:rsidDel="005B1CFE">
            <w:rPr>
              <w:rFonts w:ascii="Calibri Light" w:hAnsi="Calibri Light"/>
            </w:rPr>
            <w:delText>o</w:delText>
          </w:r>
        </w:del>
        <w:r>
          <w:rPr>
            <w:rFonts w:ascii="Calibri Light" w:hAnsi="Calibri Light"/>
          </w:rPr>
          <w:t xml:space="preserve">jour des informations </w:t>
        </w:r>
        <w:del w:id="129" w:author="METIS 11" w:date="2018-01-15T08:43:00Z">
          <w:r w:rsidDel="005B1CFE">
            <w:rPr>
              <w:rFonts w:ascii="Calibri Light" w:hAnsi="Calibri Light"/>
            </w:rPr>
            <w:delText>necessaires</w:delText>
          </w:r>
        </w:del>
      </w:ins>
      <w:ins w:id="130" w:author="METIS 11" w:date="2018-01-15T08:43:00Z">
        <w:r w:rsidR="005B1CFE">
          <w:rPr>
            <w:rFonts w:ascii="Calibri Light" w:hAnsi="Calibri Light"/>
          </w:rPr>
          <w:t>nécessaires</w:t>
        </w:r>
      </w:ins>
      <w:ins w:id="131" w:author="Vincent" w:date="2018-01-12T17:38:00Z">
        <w:r>
          <w:rPr>
            <w:rFonts w:ascii="Calibri Light" w:hAnsi="Calibri Light"/>
          </w:rPr>
          <w:t xml:space="preserve"> à la réalisation d</w:t>
        </w:r>
      </w:ins>
      <w:ins w:id="132" w:author="Vincent" w:date="2018-01-12T17:39:00Z">
        <w:r>
          <w:rPr>
            <w:rFonts w:ascii="Calibri Light" w:hAnsi="Calibri Light"/>
          </w:rPr>
          <w:t>’un outil de semi-automatisation de l’édition des rapports préliminaires.</w:t>
        </w:r>
      </w:ins>
    </w:p>
    <w:p w:rsidR="00E5563A" w:rsidRDefault="00E5563A" w:rsidP="003A55AE">
      <w:pPr>
        <w:jc w:val="both"/>
        <w:rPr>
          <w:ins w:id="133" w:author="Vincent" w:date="2018-01-12T17:36:00Z"/>
          <w:rFonts w:ascii="Calibri Light" w:hAnsi="Calibri Light"/>
        </w:rPr>
      </w:pPr>
    </w:p>
    <w:p w:rsidR="00E5563A" w:rsidRPr="00E5563A" w:rsidRDefault="00E5563A" w:rsidP="003A55AE">
      <w:pPr>
        <w:jc w:val="both"/>
        <w:rPr>
          <w:rFonts w:ascii="Calibri Light" w:hAnsi="Calibri Light"/>
          <w:caps/>
          <w:rPrChange w:id="134" w:author="Vincent" w:date="2018-01-12T17:36:00Z">
            <w:rPr>
              <w:rFonts w:ascii="Calibri Light" w:hAnsi="Calibri Light"/>
            </w:rPr>
          </w:rPrChange>
        </w:rPr>
      </w:pPr>
    </w:p>
    <w:p w:rsidR="004F1FAE" w:rsidRDefault="00C31CE6" w:rsidP="00194508">
      <w:pPr>
        <w:pStyle w:val="Titre1"/>
        <w:numPr>
          <w:ilvl w:val="0"/>
          <w:numId w:val="14"/>
        </w:numPr>
        <w:pBdr>
          <w:top w:val="none" w:sz="0" w:space="0" w:color="auto"/>
          <w:left w:val="none" w:sz="0" w:space="0" w:color="auto"/>
          <w:bottom w:val="none" w:sz="0" w:space="0" w:color="auto"/>
          <w:right w:val="none" w:sz="0" w:space="0" w:color="auto"/>
        </w:pBdr>
        <w:spacing w:before="360" w:after="360" w:line="360" w:lineRule="atLeast"/>
        <w:rPr>
          <w:rFonts w:ascii="Calibri Light" w:hAnsi="Calibri Light"/>
          <w:color w:val="58585A"/>
          <w:kern w:val="0"/>
          <w:szCs w:val="28"/>
        </w:rPr>
      </w:pPr>
      <w:bookmarkStart w:id="135" w:name="_Toc503769186"/>
      <w:r w:rsidRPr="00806BE6">
        <w:rPr>
          <w:rFonts w:ascii="Calibri Light" w:hAnsi="Calibri Light"/>
          <w:color w:val="58585A"/>
          <w:kern w:val="0"/>
          <w:szCs w:val="28"/>
        </w:rPr>
        <w:t>Présentation de l’outil</w:t>
      </w:r>
      <w:bookmarkEnd w:id="135"/>
    </w:p>
    <w:p w:rsidR="003A55AE" w:rsidRDefault="003A55AE" w:rsidP="003A55AE">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136" w:name="_Toc503769187"/>
      <w:r w:rsidRPr="00806BE6">
        <w:rPr>
          <w:rFonts w:ascii="Calibri Light" w:hAnsi="Calibri Light"/>
          <w:bCs/>
          <w:i w:val="0"/>
          <w:color w:val="F07F0A"/>
          <w:sz w:val="22"/>
          <w:szCs w:val="22"/>
        </w:rPr>
        <w:t xml:space="preserve">Périmètre fonctionnel </w:t>
      </w:r>
      <w:bookmarkStart w:id="137" w:name="_Toc441672754"/>
      <w:bookmarkStart w:id="138" w:name="_Toc441672755"/>
      <w:bookmarkStart w:id="139" w:name="_Toc441672756"/>
      <w:bookmarkStart w:id="140" w:name="_Toc441672757"/>
      <w:bookmarkStart w:id="141" w:name="_Toc441672758"/>
      <w:bookmarkStart w:id="142" w:name="_Toc441672759"/>
      <w:bookmarkStart w:id="143" w:name="_Toc441672760"/>
      <w:bookmarkStart w:id="144" w:name="_Toc441672761"/>
      <w:bookmarkStart w:id="145" w:name="_Toc441672762"/>
      <w:bookmarkStart w:id="146" w:name="_Toc441672763"/>
      <w:bookmarkStart w:id="147" w:name="_Toc441672764"/>
      <w:bookmarkStart w:id="148" w:name="_Toc441672765"/>
      <w:bookmarkStart w:id="149" w:name="_Toc441672766"/>
      <w:bookmarkStart w:id="150" w:name="_Toc441672767"/>
      <w:bookmarkStart w:id="151" w:name="_Toc441672768"/>
      <w:bookmarkStart w:id="152" w:name="_Toc441672769"/>
      <w:bookmarkStart w:id="153" w:name="_Toc441672770"/>
      <w:bookmarkStart w:id="154" w:name="_Toc441672774"/>
      <w:bookmarkStart w:id="155" w:name="_Toc441672777"/>
      <w:bookmarkStart w:id="156" w:name="_Toc44167278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06BE6">
        <w:rPr>
          <w:rFonts w:ascii="Calibri Light" w:hAnsi="Calibri Light"/>
          <w:bCs/>
          <w:i w:val="0"/>
          <w:color w:val="F07F0A"/>
          <w:sz w:val="22"/>
          <w:szCs w:val="22"/>
        </w:rPr>
        <w:t>de l’outil</w:t>
      </w:r>
      <w:bookmarkEnd w:id="136"/>
    </w:p>
    <w:p w:rsidR="003A55AE" w:rsidRPr="007A619D" w:rsidRDefault="003A55AE" w:rsidP="003A55AE">
      <w:pPr>
        <w:jc w:val="both"/>
        <w:rPr>
          <w:rFonts w:ascii="Calibri Light" w:hAnsi="Calibri Light"/>
        </w:rPr>
      </w:pPr>
      <w:r w:rsidRPr="007A619D">
        <w:rPr>
          <w:rFonts w:ascii="Calibri Light" w:hAnsi="Calibri Light"/>
        </w:rPr>
        <w:t xml:space="preserve">Le périmètre </w:t>
      </w:r>
      <w:r w:rsidR="00C56AA9" w:rsidRPr="007A619D">
        <w:rPr>
          <w:rFonts w:ascii="Calibri Light" w:hAnsi="Calibri Light"/>
        </w:rPr>
        <w:t xml:space="preserve">de l’outil </w:t>
      </w:r>
      <w:r w:rsidRPr="007A619D">
        <w:rPr>
          <w:rFonts w:ascii="Calibri Light" w:hAnsi="Calibri Light"/>
        </w:rPr>
        <w:t>couvre et concerne les aspects suivants :</w:t>
      </w:r>
    </w:p>
    <w:p w:rsidR="003A55AE" w:rsidRPr="007A619D" w:rsidRDefault="00C56AA9" w:rsidP="003A55AE">
      <w:pPr>
        <w:pStyle w:val="Paragraphedeliste"/>
        <w:numPr>
          <w:ilvl w:val="0"/>
          <w:numId w:val="17"/>
        </w:numPr>
        <w:spacing w:before="120" w:after="120" w:line="276" w:lineRule="auto"/>
        <w:contextualSpacing/>
        <w:jc w:val="both"/>
        <w:rPr>
          <w:rFonts w:ascii="Calibri Light" w:hAnsi="Calibri Light"/>
        </w:rPr>
      </w:pPr>
      <w:r w:rsidRPr="007A619D">
        <w:rPr>
          <w:rFonts w:ascii="Calibri Light" w:hAnsi="Calibri Light"/>
        </w:rPr>
        <w:t xml:space="preserve">L’édition </w:t>
      </w:r>
      <w:r w:rsidR="003100D8">
        <w:rPr>
          <w:rFonts w:ascii="Calibri Light" w:hAnsi="Calibri Light"/>
        </w:rPr>
        <w:t xml:space="preserve">semi automatisée </w:t>
      </w:r>
      <w:r w:rsidRPr="007A619D">
        <w:rPr>
          <w:rFonts w:ascii="Calibri Light" w:hAnsi="Calibri Light"/>
        </w:rPr>
        <w:t xml:space="preserve">de rapports </w:t>
      </w:r>
      <w:del w:id="157" w:author="METIS 11" w:date="2018-01-12T15:23:00Z">
        <w:r w:rsidRPr="007A619D" w:rsidDel="00E20D40">
          <w:rPr>
            <w:rFonts w:ascii="Calibri Light" w:hAnsi="Calibri Light"/>
          </w:rPr>
          <w:delText>d’opportunités  via</w:delText>
        </w:r>
      </w:del>
      <w:ins w:id="158" w:author="METIS 11" w:date="2018-01-12T15:23:00Z">
        <w:r w:rsidR="00E20D40" w:rsidRPr="007A619D">
          <w:rPr>
            <w:rFonts w:ascii="Calibri Light" w:hAnsi="Calibri Light"/>
          </w:rPr>
          <w:t>d’opportunités via</w:t>
        </w:r>
      </w:ins>
      <w:r w:rsidRPr="007A619D">
        <w:rPr>
          <w:rFonts w:ascii="Calibri Light" w:hAnsi="Calibri Light"/>
        </w:rPr>
        <w:t xml:space="preserve"> un plugin QGIS.</w:t>
      </w:r>
    </w:p>
    <w:p w:rsidR="00C56AA9" w:rsidRPr="007A619D" w:rsidRDefault="00C56AA9" w:rsidP="003A55AE">
      <w:pPr>
        <w:pStyle w:val="Paragraphedeliste"/>
        <w:numPr>
          <w:ilvl w:val="0"/>
          <w:numId w:val="17"/>
        </w:numPr>
        <w:spacing w:before="120" w:after="120" w:line="276" w:lineRule="auto"/>
        <w:contextualSpacing/>
        <w:jc w:val="both"/>
        <w:rPr>
          <w:rFonts w:ascii="Calibri Light" w:hAnsi="Calibri Light"/>
        </w:rPr>
      </w:pPr>
      <w:r w:rsidRPr="007A619D">
        <w:rPr>
          <w:rFonts w:ascii="Calibri Light" w:hAnsi="Calibri Light"/>
        </w:rPr>
        <w:t>La manipulation d’un</w:t>
      </w:r>
      <w:r w:rsidR="003100D8">
        <w:rPr>
          <w:rFonts w:ascii="Calibri Light" w:hAnsi="Calibri Light"/>
        </w:rPr>
        <w:t>e</w:t>
      </w:r>
      <w:r w:rsidRPr="007A619D">
        <w:rPr>
          <w:rFonts w:ascii="Calibri Light" w:hAnsi="Calibri Light"/>
        </w:rPr>
        <w:t xml:space="preserve"> seul</w:t>
      </w:r>
      <w:r w:rsidR="003100D8">
        <w:rPr>
          <w:rFonts w:ascii="Calibri Light" w:hAnsi="Calibri Light"/>
        </w:rPr>
        <w:t>e</w:t>
      </w:r>
      <w:r w:rsidRPr="007A619D">
        <w:rPr>
          <w:rFonts w:ascii="Calibri Light" w:hAnsi="Calibri Light"/>
        </w:rPr>
        <w:t xml:space="preserve"> et même </w:t>
      </w:r>
      <w:r w:rsidR="003100D8">
        <w:rPr>
          <w:rFonts w:ascii="Calibri Light" w:hAnsi="Calibri Light"/>
        </w:rPr>
        <w:t xml:space="preserve">brique </w:t>
      </w:r>
      <w:r w:rsidRPr="007A619D">
        <w:rPr>
          <w:rFonts w:ascii="Calibri Light" w:hAnsi="Calibri Light"/>
        </w:rPr>
        <w:t>logiciel pour une série d’actions (numérisation, édition de rapports) facilite l’expérience utilisateur.</w:t>
      </w:r>
    </w:p>
    <w:p w:rsidR="003100D8" w:rsidRDefault="00C56AA9" w:rsidP="00CD2244">
      <w:pPr>
        <w:pStyle w:val="Paragraphedeliste"/>
        <w:numPr>
          <w:ilvl w:val="0"/>
          <w:numId w:val="17"/>
        </w:numPr>
        <w:spacing w:before="120" w:after="120" w:line="276" w:lineRule="auto"/>
        <w:contextualSpacing/>
        <w:jc w:val="both"/>
        <w:rPr>
          <w:rFonts w:ascii="Calibri Light" w:hAnsi="Calibri Light"/>
        </w:rPr>
      </w:pPr>
      <w:r w:rsidRPr="007A619D">
        <w:rPr>
          <w:rFonts w:ascii="Calibri Light" w:hAnsi="Calibri Light"/>
        </w:rPr>
        <w:t xml:space="preserve">Le plugin vise à </w:t>
      </w:r>
      <w:r w:rsidR="003100D8">
        <w:rPr>
          <w:rFonts w:ascii="Calibri Light" w:hAnsi="Calibri Light"/>
        </w:rPr>
        <w:t>maximiser l’</w:t>
      </w:r>
      <w:r w:rsidRPr="007A619D">
        <w:rPr>
          <w:rFonts w:ascii="Calibri Light" w:hAnsi="Calibri Light"/>
        </w:rPr>
        <w:t>autonom</w:t>
      </w:r>
      <w:r w:rsidR="003100D8">
        <w:rPr>
          <w:rFonts w:ascii="Calibri Light" w:hAnsi="Calibri Light"/>
        </w:rPr>
        <w:t>i</w:t>
      </w:r>
      <w:r w:rsidRPr="007A619D">
        <w:rPr>
          <w:rFonts w:ascii="Calibri Light" w:hAnsi="Calibri Light"/>
        </w:rPr>
        <w:t xml:space="preserve">e </w:t>
      </w:r>
      <w:r w:rsidR="003100D8">
        <w:rPr>
          <w:rFonts w:ascii="Calibri Light" w:hAnsi="Calibri Light"/>
        </w:rPr>
        <w:t xml:space="preserve">d’un </w:t>
      </w:r>
      <w:r w:rsidRPr="007A619D">
        <w:rPr>
          <w:rFonts w:ascii="Calibri Light" w:hAnsi="Calibri Light"/>
        </w:rPr>
        <w:t xml:space="preserve">utilisateur lors de la </w:t>
      </w:r>
      <w:r w:rsidR="00C0525C">
        <w:rPr>
          <w:rFonts w:ascii="Calibri Light" w:hAnsi="Calibri Light"/>
        </w:rPr>
        <w:t>pré-</w:t>
      </w:r>
      <w:r w:rsidRPr="007A619D">
        <w:rPr>
          <w:rFonts w:ascii="Calibri Light" w:hAnsi="Calibri Light"/>
        </w:rPr>
        <w:t xml:space="preserve">génération des </w:t>
      </w:r>
      <w:r w:rsidR="003100D8">
        <w:rPr>
          <w:rFonts w:ascii="Calibri Light" w:hAnsi="Calibri Light"/>
        </w:rPr>
        <w:t xml:space="preserve">documents de </w:t>
      </w:r>
      <w:r w:rsidRPr="007A619D">
        <w:rPr>
          <w:rFonts w:ascii="Calibri Light" w:hAnsi="Calibri Light"/>
        </w:rPr>
        <w:t xml:space="preserve">rapports selon les critères choisis. </w:t>
      </w:r>
    </w:p>
    <w:p w:rsidR="003A55AE" w:rsidRPr="00E20D40" w:rsidRDefault="003100D8" w:rsidP="00E20D40">
      <w:pPr>
        <w:spacing w:before="120" w:after="120" w:line="276" w:lineRule="auto"/>
        <w:contextualSpacing/>
        <w:jc w:val="both"/>
        <w:rPr>
          <w:rFonts w:ascii="Calibri Light" w:hAnsi="Calibri Light"/>
        </w:rPr>
      </w:pPr>
      <w:r>
        <w:rPr>
          <w:rFonts w:ascii="Calibri Light" w:hAnsi="Calibri Light"/>
        </w:rPr>
        <w:t xml:space="preserve">Il convient de préciser que l’outil proposé </w:t>
      </w:r>
      <w:ins w:id="159" w:author="Vincent" w:date="2018-01-12T17:40:00Z">
        <w:del w:id="160" w:author="METIS 11" w:date="2018-01-15T08:43:00Z">
          <w:r w:rsidR="00E5563A" w:rsidDel="005B1CFE">
            <w:rPr>
              <w:rFonts w:ascii="Calibri Light" w:hAnsi="Calibri Light"/>
            </w:rPr>
            <w:delText>necissitera</w:delText>
          </w:r>
        </w:del>
      </w:ins>
      <w:ins w:id="161" w:author="METIS 11" w:date="2018-01-15T08:43:00Z">
        <w:r w:rsidR="005B1CFE">
          <w:rPr>
            <w:rFonts w:ascii="Calibri Light" w:hAnsi="Calibri Light"/>
          </w:rPr>
          <w:t>nécessitera</w:t>
        </w:r>
      </w:ins>
      <w:ins w:id="162" w:author="Vincent" w:date="2018-01-12T17:40:00Z">
        <w:r w:rsidR="00E5563A">
          <w:rPr>
            <w:rFonts w:ascii="Calibri Light" w:hAnsi="Calibri Light"/>
          </w:rPr>
          <w:t xml:space="preserve"> en cas de diffusion</w:t>
        </w:r>
      </w:ins>
      <w:del w:id="163" w:author="Vincent" w:date="2018-01-12T17:40:00Z">
        <w:r w:rsidDel="00E5563A">
          <w:rPr>
            <w:rFonts w:ascii="Calibri Light" w:hAnsi="Calibri Light"/>
          </w:rPr>
          <w:delText>nécessite</w:delText>
        </w:r>
      </w:del>
      <w:r>
        <w:rPr>
          <w:rFonts w:ascii="Calibri Light" w:hAnsi="Calibri Light"/>
        </w:rPr>
        <w:t xml:space="preserve"> </w:t>
      </w:r>
      <w:ins w:id="164" w:author="Vincent" w:date="2018-01-12T17:40:00Z">
        <w:r w:rsidR="00E5563A">
          <w:rPr>
            <w:rFonts w:ascii="Calibri Light" w:hAnsi="Calibri Light"/>
          </w:rPr>
          <w:t>d’</w:t>
        </w:r>
      </w:ins>
      <w:r>
        <w:rPr>
          <w:rFonts w:ascii="Calibri Light" w:hAnsi="Calibri Light"/>
        </w:rPr>
        <w:t>une réflexion préliminaire afin de réaliser un fichier « </w:t>
      </w:r>
      <w:proofErr w:type="spellStart"/>
      <w:r>
        <w:rPr>
          <w:rFonts w:ascii="Calibri Light" w:hAnsi="Calibri Light"/>
        </w:rPr>
        <w:t>template</w:t>
      </w:r>
      <w:proofErr w:type="spellEnd"/>
      <w:r>
        <w:rPr>
          <w:rFonts w:ascii="Calibri Light" w:hAnsi="Calibri Light"/>
        </w:rPr>
        <w:t> » au format « </w:t>
      </w:r>
      <w:proofErr w:type="spellStart"/>
      <w:r>
        <w:rPr>
          <w:rFonts w:ascii="Calibri Light" w:hAnsi="Calibri Light"/>
        </w:rPr>
        <w:t>xls</w:t>
      </w:r>
      <w:ins w:id="165" w:author="jean-Noel-11" w:date="2018-02-26T15:18:00Z">
        <w:r w:rsidR="00E80FFE">
          <w:rPr>
            <w:rFonts w:ascii="Calibri Light" w:hAnsi="Calibri Light"/>
          </w:rPr>
          <w:t>m</w:t>
        </w:r>
      </w:ins>
      <w:proofErr w:type="spellEnd"/>
      <w:r>
        <w:rPr>
          <w:rFonts w:ascii="Calibri Light" w:hAnsi="Calibri Light"/>
        </w:rPr>
        <w:t> » qui détiendra déjà les paramètres de calcul</w:t>
      </w:r>
      <w:del w:id="166" w:author="Vincent" w:date="2018-01-12T17:40:00Z">
        <w:r w:rsidDel="00E5563A">
          <w:rPr>
            <w:rFonts w:ascii="Calibri Light" w:hAnsi="Calibri Light"/>
          </w:rPr>
          <w:delText>e</w:delText>
        </w:r>
      </w:del>
      <w:r>
        <w:rPr>
          <w:rFonts w:ascii="Calibri Light" w:hAnsi="Calibri Light"/>
        </w:rPr>
        <w:t xml:space="preserve"> utiles au rapport </w:t>
      </w:r>
      <w:del w:id="167" w:author="Vincent" w:date="2018-01-12T17:40:00Z">
        <w:r w:rsidDel="00E5563A">
          <w:rPr>
            <w:rFonts w:ascii="Calibri Light" w:hAnsi="Calibri Light"/>
          </w:rPr>
          <w:delText>final</w:delText>
        </w:r>
      </w:del>
      <w:ins w:id="168" w:author="Vincent" w:date="2018-01-12T17:41:00Z">
        <w:r w:rsidR="00E5563A">
          <w:rPr>
            <w:rFonts w:ascii="Calibri Light" w:hAnsi="Calibri Light"/>
          </w:rPr>
          <w:t>préliminaire</w:t>
        </w:r>
      </w:ins>
      <w:r>
        <w:rPr>
          <w:rFonts w:ascii="Calibri Light" w:hAnsi="Calibri Light"/>
        </w:rPr>
        <w:t xml:space="preserve">.  </w:t>
      </w:r>
    </w:p>
    <w:p w:rsidR="00C31CE6" w:rsidRPr="00806BE6" w:rsidRDefault="00C31CE6" w:rsidP="00C31CE6">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169" w:name="_Toc503769188"/>
      <w:r w:rsidRPr="00806BE6">
        <w:rPr>
          <w:rFonts w:ascii="Calibri Light" w:hAnsi="Calibri Light"/>
          <w:bCs/>
          <w:i w:val="0"/>
          <w:color w:val="F07F0A"/>
          <w:sz w:val="22"/>
          <w:szCs w:val="22"/>
        </w:rPr>
        <w:t>Liste des fonctions de l’outil</w:t>
      </w:r>
      <w:bookmarkEnd w:id="169"/>
    </w:p>
    <w:p w:rsidR="00C31CE6" w:rsidRPr="00806BE6" w:rsidRDefault="00C31CE6" w:rsidP="00C31CE6">
      <w:pPr>
        <w:rPr>
          <w:rFonts w:ascii="Calibri Light" w:hAnsi="Calibri Light"/>
        </w:rPr>
      </w:pPr>
    </w:p>
    <w:tbl>
      <w:tblPr>
        <w:tblW w:w="92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9"/>
        <w:gridCol w:w="6169"/>
      </w:tblGrid>
      <w:tr w:rsidR="004F1FAE" w:rsidRPr="00806BE6" w:rsidTr="008846FB">
        <w:trPr>
          <w:tblHeader/>
        </w:trPr>
        <w:tc>
          <w:tcPr>
            <w:tcW w:w="3099" w:type="dxa"/>
            <w:shd w:val="clear" w:color="auto" w:fill="F07F0A"/>
          </w:tcPr>
          <w:p w:rsidR="004F1FAE" w:rsidRPr="00806BE6" w:rsidRDefault="00C0525C" w:rsidP="001F1B97">
            <w:pPr>
              <w:rPr>
                <w:rFonts w:ascii="Calibri Light" w:hAnsi="Calibri Light"/>
                <w:b/>
              </w:rPr>
            </w:pPr>
            <w:r>
              <w:rPr>
                <w:rFonts w:ascii="Calibri Light" w:hAnsi="Calibri Light"/>
                <w:b/>
              </w:rPr>
              <w:t>Paramètres</w:t>
            </w:r>
          </w:p>
        </w:tc>
        <w:tc>
          <w:tcPr>
            <w:tcW w:w="6169" w:type="dxa"/>
            <w:shd w:val="clear" w:color="auto" w:fill="F07F0A"/>
          </w:tcPr>
          <w:p w:rsidR="004F1FAE" w:rsidRPr="00806BE6" w:rsidRDefault="004F1FAE" w:rsidP="001F1B97">
            <w:pPr>
              <w:rPr>
                <w:rFonts w:ascii="Calibri Light" w:hAnsi="Calibri Light"/>
                <w:b/>
              </w:rPr>
            </w:pPr>
            <w:r w:rsidRPr="00806BE6">
              <w:rPr>
                <w:rFonts w:ascii="Calibri Light" w:hAnsi="Calibri Light"/>
                <w:b/>
              </w:rPr>
              <w:t>Description</w:t>
            </w:r>
          </w:p>
        </w:tc>
      </w:tr>
      <w:tr w:rsidR="004F1FAE" w:rsidRPr="00806BE6" w:rsidTr="008846FB">
        <w:tc>
          <w:tcPr>
            <w:tcW w:w="3099" w:type="dxa"/>
          </w:tcPr>
          <w:p w:rsidR="004F1FAE" w:rsidRPr="00806BE6" w:rsidRDefault="001F1B97" w:rsidP="001F1B97">
            <w:pPr>
              <w:jc w:val="left"/>
              <w:rPr>
                <w:rFonts w:ascii="Calibri Light" w:hAnsi="Calibri Light"/>
              </w:rPr>
            </w:pPr>
            <w:r>
              <w:rPr>
                <w:rFonts w:ascii="Calibri Light" w:hAnsi="Calibri Light"/>
              </w:rPr>
              <w:t>Choix du modèle de rapport</w:t>
            </w:r>
          </w:p>
        </w:tc>
        <w:tc>
          <w:tcPr>
            <w:tcW w:w="6169" w:type="dxa"/>
          </w:tcPr>
          <w:p w:rsidR="004F1FAE" w:rsidRPr="00806BE6" w:rsidRDefault="001F1B97" w:rsidP="001F1B97">
            <w:pPr>
              <w:jc w:val="left"/>
              <w:rPr>
                <w:rFonts w:ascii="Calibri Light" w:hAnsi="Calibri Light"/>
              </w:rPr>
            </w:pPr>
            <w:r w:rsidRPr="001F1B97">
              <w:rPr>
                <w:rFonts w:ascii="Calibri Light" w:hAnsi="Calibri Light"/>
              </w:rPr>
              <w:t xml:space="preserve">Permet à l’utilisateur de prendre un fichier </w:t>
            </w:r>
            <w:r w:rsidR="0045336B">
              <w:rPr>
                <w:rFonts w:ascii="Calibri Light" w:hAnsi="Calibri Light"/>
              </w:rPr>
              <w:t xml:space="preserve">qui devra être uniquement dans les </w:t>
            </w:r>
            <w:r w:rsidR="00E20D40">
              <w:rPr>
                <w:rFonts w:ascii="Calibri Light" w:hAnsi="Calibri Light"/>
              </w:rPr>
              <w:t xml:space="preserve">formats </w:t>
            </w:r>
            <w:r w:rsidR="00E20D40" w:rsidRPr="001F1B97">
              <w:rPr>
                <w:rFonts w:ascii="Calibri Light" w:hAnsi="Calibri Light"/>
              </w:rPr>
              <w:t>«</w:t>
            </w:r>
            <w:r w:rsidRPr="001F1B97">
              <w:rPr>
                <w:rFonts w:ascii="Calibri Light" w:hAnsi="Calibri Light"/>
              </w:rPr>
              <w:t> csv »</w:t>
            </w:r>
            <w:del w:id="170" w:author="jean-Noel-11" w:date="2018-02-26T15:19:00Z">
              <w:r w:rsidRPr="001F1B97" w:rsidDel="00E80FFE">
                <w:rPr>
                  <w:rFonts w:ascii="Calibri Light" w:hAnsi="Calibri Light"/>
                </w:rPr>
                <w:delText xml:space="preserve"> </w:delText>
              </w:r>
              <w:r w:rsidR="0045336B" w:rsidDel="00E80FFE">
                <w:rPr>
                  <w:rFonts w:ascii="Calibri Light" w:hAnsi="Calibri Light"/>
                </w:rPr>
                <w:delText>et</w:delText>
              </w:r>
            </w:del>
            <w:ins w:id="171" w:author="jean-Noel-11" w:date="2018-02-26T15:19:00Z">
              <w:r w:rsidR="00E80FFE">
                <w:rPr>
                  <w:rFonts w:ascii="Calibri Light" w:hAnsi="Calibri Light"/>
                </w:rPr>
                <w:t>,</w:t>
              </w:r>
            </w:ins>
            <w:r w:rsidRPr="001F1B97">
              <w:rPr>
                <w:rFonts w:ascii="Calibri Light" w:hAnsi="Calibri Light"/>
              </w:rPr>
              <w:t xml:space="preserve"> « </w:t>
            </w:r>
            <w:proofErr w:type="spellStart"/>
            <w:r w:rsidRPr="001F1B97">
              <w:rPr>
                <w:rFonts w:ascii="Calibri Light" w:hAnsi="Calibri Light"/>
              </w:rPr>
              <w:t>xls</w:t>
            </w:r>
            <w:proofErr w:type="spellEnd"/>
            <w:r w:rsidRPr="001F1B97">
              <w:rPr>
                <w:rFonts w:ascii="Calibri Light" w:hAnsi="Calibri Light"/>
              </w:rPr>
              <w:t xml:space="preserve"> » </w:t>
            </w:r>
            <w:ins w:id="172" w:author="jean-Noel-11" w:date="2018-02-26T15:19:00Z">
              <w:r w:rsidR="00E80FFE">
                <w:rPr>
                  <w:rFonts w:ascii="Calibri Light" w:hAnsi="Calibri Light"/>
                </w:rPr>
                <w:t>et « </w:t>
              </w:r>
              <w:proofErr w:type="spellStart"/>
              <w:r w:rsidR="00E80FFE">
                <w:rPr>
                  <w:rFonts w:ascii="Calibri Light" w:hAnsi="Calibri Light"/>
                </w:rPr>
                <w:t>xlsm</w:t>
              </w:r>
              <w:proofErr w:type="spellEnd"/>
              <w:r w:rsidR="00E80FFE">
                <w:rPr>
                  <w:rFonts w:ascii="Calibri Light" w:hAnsi="Calibri Light"/>
                </w:rPr>
                <w:t xml:space="preserve"> » </w:t>
              </w:r>
            </w:ins>
            <w:r w:rsidRPr="001F1B97">
              <w:rPr>
                <w:rFonts w:ascii="Calibri Light" w:hAnsi="Calibri Light"/>
              </w:rPr>
              <w:t>à l’emplacement de son choix par le biais d’une fenêtre de navigation (explorateur système)</w:t>
            </w:r>
            <w:r w:rsidR="007D78DC">
              <w:rPr>
                <w:rFonts w:ascii="Calibri Light" w:hAnsi="Calibri Light"/>
              </w:rPr>
              <w:t>.</w:t>
            </w:r>
          </w:p>
        </w:tc>
      </w:tr>
      <w:tr w:rsidR="004F1FAE" w:rsidRPr="00806BE6" w:rsidTr="008846FB">
        <w:tc>
          <w:tcPr>
            <w:tcW w:w="3099" w:type="dxa"/>
          </w:tcPr>
          <w:p w:rsidR="004F1FAE" w:rsidRPr="00806BE6" w:rsidRDefault="007D78DC" w:rsidP="001F1B97">
            <w:pPr>
              <w:jc w:val="left"/>
              <w:rPr>
                <w:rFonts w:ascii="Calibri Light" w:hAnsi="Calibri Light"/>
              </w:rPr>
            </w:pPr>
            <w:r>
              <w:rPr>
                <w:rFonts w:ascii="Calibri Light" w:hAnsi="Calibri Light"/>
              </w:rPr>
              <w:t xml:space="preserve">Choix de la vue </w:t>
            </w:r>
            <w:proofErr w:type="spellStart"/>
            <w:r w:rsidRPr="007D78DC">
              <w:rPr>
                <w:rFonts w:ascii="Calibri Light" w:hAnsi="Calibri Light"/>
              </w:rPr>
              <w:t>vue_rapport_opportunites_synthese</w:t>
            </w:r>
            <w:proofErr w:type="spellEnd"/>
          </w:p>
        </w:tc>
        <w:tc>
          <w:tcPr>
            <w:tcW w:w="6169" w:type="dxa"/>
          </w:tcPr>
          <w:p w:rsidR="004F1FAE" w:rsidRPr="00806BE6" w:rsidRDefault="00F672F8" w:rsidP="001F1B97">
            <w:pPr>
              <w:jc w:val="left"/>
              <w:rPr>
                <w:rFonts w:ascii="Calibri Light" w:hAnsi="Calibri Light"/>
              </w:rPr>
            </w:pPr>
            <w:r>
              <w:rPr>
                <w:rFonts w:ascii="Calibri Light" w:hAnsi="Calibri Light"/>
              </w:rPr>
              <w:t>Permet de choisir</w:t>
            </w:r>
            <w:r w:rsidR="00053700" w:rsidRPr="00053700">
              <w:rPr>
                <w:rFonts w:ascii="Calibri Light" w:hAnsi="Calibri Light"/>
              </w:rPr>
              <w:t xml:space="preserve"> la</w:t>
            </w:r>
            <w:r w:rsidR="00053700">
              <w:rPr>
                <w:rFonts w:ascii="Calibri Light" w:hAnsi="Calibri Light"/>
              </w:rPr>
              <w:t xml:space="preserve"> donnée </w:t>
            </w:r>
            <w:r w:rsidR="00053700" w:rsidRPr="00053700">
              <w:rPr>
                <w:rFonts w:ascii="Calibri Light" w:hAnsi="Calibri Light"/>
              </w:rPr>
              <w:t xml:space="preserve">correspondant au type </w:t>
            </w:r>
            <w:r w:rsidR="00053700">
              <w:rPr>
                <w:rFonts w:ascii="Calibri Light" w:hAnsi="Calibri Light"/>
              </w:rPr>
              <w:t>synthèse</w:t>
            </w:r>
            <w:r w:rsidR="00053700" w:rsidRPr="00053700">
              <w:rPr>
                <w:rFonts w:ascii="Calibri Light" w:hAnsi="Calibri Light"/>
              </w:rPr>
              <w:t xml:space="preserve"> parmi les </w:t>
            </w:r>
            <w:r w:rsidR="00053700">
              <w:rPr>
                <w:rFonts w:ascii="Calibri Light" w:hAnsi="Calibri Light"/>
              </w:rPr>
              <w:t>celles déjà</w:t>
            </w:r>
            <w:r w:rsidR="00053700" w:rsidRPr="00053700">
              <w:rPr>
                <w:rFonts w:ascii="Calibri Light" w:hAnsi="Calibri Light"/>
              </w:rPr>
              <w:t xml:space="preserve"> chargées dans le projet </w:t>
            </w:r>
            <w:proofErr w:type="spellStart"/>
            <w:r w:rsidR="00053700" w:rsidRPr="00053700">
              <w:rPr>
                <w:rFonts w:ascii="Calibri Light" w:hAnsi="Calibri Light"/>
              </w:rPr>
              <w:t>Qgi</w:t>
            </w:r>
            <w:r w:rsidR="00053700">
              <w:rPr>
                <w:rFonts w:ascii="Calibri Light" w:hAnsi="Calibri Light"/>
              </w:rPr>
              <w:t>s</w:t>
            </w:r>
            <w:proofErr w:type="spellEnd"/>
            <w:r w:rsidR="00053700">
              <w:rPr>
                <w:rFonts w:ascii="Calibri Light" w:hAnsi="Calibri Light"/>
              </w:rPr>
              <w:t xml:space="preserve"> (liste déroulante).</w:t>
            </w:r>
          </w:p>
        </w:tc>
      </w:tr>
      <w:tr w:rsidR="004F1FAE" w:rsidRPr="00806BE6" w:rsidTr="008846FB">
        <w:tc>
          <w:tcPr>
            <w:tcW w:w="3099" w:type="dxa"/>
          </w:tcPr>
          <w:p w:rsidR="007D78DC" w:rsidRDefault="007D78DC" w:rsidP="001F1B97">
            <w:pPr>
              <w:jc w:val="left"/>
              <w:rPr>
                <w:rFonts w:ascii="Calibri Light" w:hAnsi="Calibri Light"/>
              </w:rPr>
            </w:pPr>
            <w:r>
              <w:rPr>
                <w:rFonts w:ascii="Calibri Light" w:hAnsi="Calibri Light"/>
              </w:rPr>
              <w:t>Choix de la vue</w:t>
            </w:r>
          </w:p>
          <w:p w:rsidR="004F1FAE" w:rsidRPr="00806BE6" w:rsidRDefault="007D78DC" w:rsidP="001F1B97">
            <w:pPr>
              <w:jc w:val="left"/>
              <w:rPr>
                <w:rFonts w:ascii="Calibri Light" w:hAnsi="Calibri Light"/>
              </w:rPr>
            </w:pPr>
            <w:proofErr w:type="spellStart"/>
            <w:proofErr w:type="gramStart"/>
            <w:r w:rsidRPr="007D78DC">
              <w:rPr>
                <w:rFonts w:ascii="Calibri Light" w:hAnsi="Calibri Light"/>
              </w:rPr>
              <w:t>vue</w:t>
            </w:r>
            <w:proofErr w:type="gramEnd"/>
            <w:r w:rsidRPr="007D78DC">
              <w:rPr>
                <w:rFonts w:ascii="Calibri Light" w:hAnsi="Calibri Light"/>
              </w:rPr>
              <w:t>_rapport_opportunites_typegc</w:t>
            </w:r>
            <w:proofErr w:type="spellEnd"/>
          </w:p>
        </w:tc>
        <w:tc>
          <w:tcPr>
            <w:tcW w:w="6169" w:type="dxa"/>
          </w:tcPr>
          <w:p w:rsidR="004F1FAE" w:rsidRPr="00806BE6" w:rsidRDefault="00F672F8" w:rsidP="00053700">
            <w:pPr>
              <w:jc w:val="left"/>
              <w:rPr>
                <w:rFonts w:ascii="Calibri Light" w:hAnsi="Calibri Light"/>
              </w:rPr>
            </w:pPr>
            <w:r>
              <w:rPr>
                <w:rFonts w:ascii="Calibri Light" w:hAnsi="Calibri Light"/>
              </w:rPr>
              <w:t>Permet de choisir</w:t>
            </w:r>
            <w:ins w:id="173" w:author="Vincent" w:date="2018-01-12T17:35:00Z">
              <w:r w:rsidR="00E5563A">
                <w:rPr>
                  <w:rFonts w:ascii="Calibri Light" w:hAnsi="Calibri Light"/>
                </w:rPr>
                <w:t xml:space="preserve"> </w:t>
              </w:r>
            </w:ins>
            <w:r w:rsidR="00053700" w:rsidRPr="00053700">
              <w:rPr>
                <w:rFonts w:ascii="Calibri Light" w:hAnsi="Calibri Light"/>
              </w:rPr>
              <w:t>la</w:t>
            </w:r>
            <w:r w:rsidR="00053700">
              <w:rPr>
                <w:rFonts w:ascii="Calibri Light" w:hAnsi="Calibri Light"/>
              </w:rPr>
              <w:t xml:space="preserve"> donnée </w:t>
            </w:r>
            <w:r w:rsidR="00053700" w:rsidRPr="00053700">
              <w:rPr>
                <w:rFonts w:ascii="Calibri Light" w:hAnsi="Calibri Light"/>
              </w:rPr>
              <w:t xml:space="preserve">correspondant au type GC parmi les </w:t>
            </w:r>
            <w:r w:rsidR="00053700">
              <w:rPr>
                <w:rFonts w:ascii="Calibri Light" w:hAnsi="Calibri Light"/>
              </w:rPr>
              <w:t>celles déjà</w:t>
            </w:r>
            <w:r w:rsidR="00053700" w:rsidRPr="00053700">
              <w:rPr>
                <w:rFonts w:ascii="Calibri Light" w:hAnsi="Calibri Light"/>
              </w:rPr>
              <w:t xml:space="preserve"> chargées dans le projet </w:t>
            </w:r>
            <w:proofErr w:type="spellStart"/>
            <w:r w:rsidR="00053700" w:rsidRPr="00053700">
              <w:rPr>
                <w:rFonts w:ascii="Calibri Light" w:hAnsi="Calibri Light"/>
              </w:rPr>
              <w:t>Qgi</w:t>
            </w:r>
            <w:r w:rsidR="00053700">
              <w:rPr>
                <w:rFonts w:ascii="Calibri Light" w:hAnsi="Calibri Light"/>
              </w:rPr>
              <w:t>s</w:t>
            </w:r>
            <w:proofErr w:type="spellEnd"/>
            <w:r w:rsidR="00053700">
              <w:rPr>
                <w:rFonts w:ascii="Calibri Light" w:hAnsi="Calibri Light"/>
              </w:rPr>
              <w:t xml:space="preserve"> (liste déroulante).</w:t>
            </w:r>
          </w:p>
        </w:tc>
      </w:tr>
      <w:tr w:rsidR="009C2C5E" w:rsidRPr="00806BE6" w:rsidTr="008846FB">
        <w:tc>
          <w:tcPr>
            <w:tcW w:w="3099" w:type="dxa"/>
          </w:tcPr>
          <w:p w:rsidR="009C2C5E" w:rsidRDefault="009C2C5E" w:rsidP="001F1B97">
            <w:pPr>
              <w:jc w:val="left"/>
              <w:rPr>
                <w:rFonts w:ascii="Calibri Light" w:hAnsi="Calibri Light"/>
              </w:rPr>
            </w:pPr>
            <w:r>
              <w:rPr>
                <w:rFonts w:ascii="Calibri Light" w:hAnsi="Calibri Light"/>
              </w:rPr>
              <w:t>Choix du champ ID</w:t>
            </w:r>
          </w:p>
        </w:tc>
        <w:tc>
          <w:tcPr>
            <w:tcW w:w="6169" w:type="dxa"/>
          </w:tcPr>
          <w:p w:rsidR="009C2C5E" w:rsidRDefault="009C2C5E" w:rsidP="00053700">
            <w:pPr>
              <w:jc w:val="left"/>
              <w:rPr>
                <w:rFonts w:ascii="Calibri Light" w:hAnsi="Calibri Light"/>
              </w:rPr>
            </w:pPr>
            <w:r>
              <w:rPr>
                <w:rFonts w:ascii="Calibri Light" w:hAnsi="Calibri Light"/>
              </w:rPr>
              <w:t xml:space="preserve">Permet à l’utilisateur d’afficher l’ID des coordinations des vues. Par défaut la valeur affichée est </w:t>
            </w:r>
            <w:proofErr w:type="spellStart"/>
            <w:r>
              <w:rPr>
                <w:rFonts w:ascii="Calibri Light" w:hAnsi="Calibri Light"/>
              </w:rPr>
              <w:t>id_opp</w:t>
            </w:r>
            <w:proofErr w:type="spellEnd"/>
            <w:r>
              <w:rPr>
                <w:rFonts w:ascii="Calibri Light" w:hAnsi="Calibri Light"/>
              </w:rPr>
              <w:t>.</w:t>
            </w:r>
          </w:p>
        </w:tc>
      </w:tr>
      <w:tr w:rsidR="004F1FAE" w:rsidRPr="00806BE6" w:rsidTr="008846FB">
        <w:tc>
          <w:tcPr>
            <w:tcW w:w="3099" w:type="dxa"/>
          </w:tcPr>
          <w:p w:rsidR="004F1FAE" w:rsidRPr="00806BE6" w:rsidRDefault="004F1FAE" w:rsidP="001F1B97">
            <w:pPr>
              <w:jc w:val="left"/>
              <w:rPr>
                <w:rFonts w:ascii="Calibri Light" w:hAnsi="Calibri Light"/>
              </w:rPr>
            </w:pPr>
            <w:r w:rsidRPr="00806BE6">
              <w:rPr>
                <w:rFonts w:ascii="Calibri Light" w:hAnsi="Calibri Light"/>
              </w:rPr>
              <w:t>Choi</w:t>
            </w:r>
            <w:r w:rsidR="00F672F8">
              <w:rPr>
                <w:rFonts w:ascii="Calibri Light" w:hAnsi="Calibri Light"/>
              </w:rPr>
              <w:t>x du statut d’opportunité</w:t>
            </w:r>
          </w:p>
        </w:tc>
        <w:tc>
          <w:tcPr>
            <w:tcW w:w="6169" w:type="dxa"/>
          </w:tcPr>
          <w:p w:rsidR="004F1FAE" w:rsidRPr="00806BE6" w:rsidRDefault="00F672F8" w:rsidP="001F1B97">
            <w:pPr>
              <w:jc w:val="left"/>
              <w:rPr>
                <w:rFonts w:ascii="Calibri Light" w:hAnsi="Calibri Light"/>
              </w:rPr>
            </w:pPr>
            <w:r>
              <w:rPr>
                <w:rFonts w:ascii="Calibri Light" w:hAnsi="Calibri Light"/>
              </w:rPr>
              <w:t>Permet de choisir</w:t>
            </w:r>
            <w:ins w:id="174" w:author="Vincent" w:date="2018-01-12T17:35:00Z">
              <w:r w:rsidR="00E5563A">
                <w:rPr>
                  <w:rFonts w:ascii="Calibri Light" w:hAnsi="Calibri Light"/>
                </w:rPr>
                <w:t xml:space="preserve"> </w:t>
              </w:r>
            </w:ins>
            <w:r w:rsidRPr="00F672F8">
              <w:rPr>
                <w:rFonts w:ascii="Calibri Light" w:hAnsi="Calibri Light"/>
              </w:rPr>
              <w:t>le statut des opportunités à utiliser pour générer le rapport uniquement pour les opportunités de ce statut</w:t>
            </w:r>
            <w:r>
              <w:rPr>
                <w:rFonts w:ascii="Calibri Light" w:hAnsi="Calibri Light"/>
              </w:rPr>
              <w:t>.</w:t>
            </w:r>
            <w:r w:rsidR="00853E08">
              <w:rPr>
                <w:rFonts w:ascii="Calibri Light" w:hAnsi="Calibri Light"/>
              </w:rPr>
              <w:t xml:space="preserve"> Les statuts sont : Abandonnée, </w:t>
            </w:r>
            <w:ins w:id="175" w:author="jean-Noel-11" w:date="2018-02-26T15:19:00Z">
              <w:r w:rsidR="00E80FFE">
                <w:rPr>
                  <w:rFonts w:ascii="Calibri Light" w:hAnsi="Calibri Light"/>
                </w:rPr>
                <w:t>A traiter, Opportunité</w:t>
              </w:r>
            </w:ins>
            <w:ins w:id="176" w:author="jean-Noel-11" w:date="2018-02-26T15:20:00Z">
              <w:r w:rsidR="00E80FFE">
                <w:rPr>
                  <w:rFonts w:ascii="Calibri Light" w:hAnsi="Calibri Light"/>
                </w:rPr>
                <w:t xml:space="preserve">, </w:t>
              </w:r>
            </w:ins>
            <w:r w:rsidR="00853E08">
              <w:rPr>
                <w:rFonts w:ascii="Calibri Light" w:hAnsi="Calibri Light"/>
              </w:rPr>
              <w:t>A présenter, Diag, En attente, Pro, Traitée.</w:t>
            </w:r>
          </w:p>
        </w:tc>
      </w:tr>
      <w:tr w:rsidR="004F1FAE" w:rsidRPr="00806BE6" w:rsidTr="008846FB">
        <w:tc>
          <w:tcPr>
            <w:tcW w:w="3099" w:type="dxa"/>
          </w:tcPr>
          <w:p w:rsidR="004F1FAE" w:rsidRPr="00806BE6" w:rsidRDefault="00F672F8" w:rsidP="001F1B97">
            <w:pPr>
              <w:jc w:val="left"/>
              <w:rPr>
                <w:rFonts w:ascii="Calibri Light" w:hAnsi="Calibri Light"/>
              </w:rPr>
            </w:pPr>
            <w:r>
              <w:rPr>
                <w:rFonts w:ascii="Calibri Light" w:hAnsi="Calibri Light"/>
              </w:rPr>
              <w:lastRenderedPageBreak/>
              <w:t>Choisir l’opportunité</w:t>
            </w:r>
          </w:p>
        </w:tc>
        <w:tc>
          <w:tcPr>
            <w:tcW w:w="6169" w:type="dxa"/>
          </w:tcPr>
          <w:p w:rsidR="004F1FAE" w:rsidRPr="00806BE6" w:rsidRDefault="00F672F8" w:rsidP="001F1B97">
            <w:pPr>
              <w:jc w:val="left"/>
              <w:rPr>
                <w:rFonts w:ascii="Calibri Light" w:hAnsi="Calibri Light"/>
              </w:rPr>
            </w:pPr>
            <w:r>
              <w:rPr>
                <w:rFonts w:ascii="Calibri Light" w:hAnsi="Calibri Light"/>
              </w:rPr>
              <w:t xml:space="preserve">Permet de choisir </w:t>
            </w:r>
            <w:r w:rsidRPr="00F672F8">
              <w:rPr>
                <w:rFonts w:ascii="Calibri Light" w:hAnsi="Calibri Light"/>
              </w:rPr>
              <w:t>une opportunité dans une liste en vue de réaliser un rapport pour l’opportunité sélectionnée. Si vide, toutes les opportunités de la liste seront exportées. Par défaut, toutes les opportunités sont sélectionnées.</w:t>
            </w:r>
          </w:p>
        </w:tc>
      </w:tr>
      <w:tr w:rsidR="004F1FAE" w:rsidRPr="00806BE6" w:rsidTr="008846FB">
        <w:tc>
          <w:tcPr>
            <w:tcW w:w="3099" w:type="dxa"/>
          </w:tcPr>
          <w:p w:rsidR="004F1FAE" w:rsidRPr="00806BE6" w:rsidRDefault="00F672F8" w:rsidP="001F1B97">
            <w:pPr>
              <w:jc w:val="left"/>
              <w:rPr>
                <w:rFonts w:ascii="Calibri Light" w:hAnsi="Calibri Light"/>
              </w:rPr>
            </w:pPr>
            <w:r>
              <w:rPr>
                <w:rFonts w:ascii="Calibri Light" w:hAnsi="Calibri Light"/>
              </w:rPr>
              <w:t>Choisir le chemin d’export</w:t>
            </w:r>
          </w:p>
        </w:tc>
        <w:tc>
          <w:tcPr>
            <w:tcW w:w="6169" w:type="dxa"/>
          </w:tcPr>
          <w:p w:rsidR="00F672F8" w:rsidRPr="00F672F8" w:rsidRDefault="00F672F8" w:rsidP="00F672F8">
            <w:pPr>
              <w:jc w:val="left"/>
              <w:rPr>
                <w:rFonts w:ascii="Calibri Light" w:hAnsi="Calibri Light"/>
              </w:rPr>
            </w:pPr>
            <w:r w:rsidRPr="00F672F8">
              <w:rPr>
                <w:rFonts w:ascii="Calibri Light" w:hAnsi="Calibri Light"/>
              </w:rPr>
              <w:t>Permet à l’utilisateur de choisir un répertoire dans lequel les</w:t>
            </w:r>
            <w:r w:rsidR="009245B4">
              <w:rPr>
                <w:rFonts w:ascii="Calibri Light" w:hAnsi="Calibri Light"/>
              </w:rPr>
              <w:t xml:space="preserve"> fichiers </w:t>
            </w:r>
            <w:del w:id="177" w:author="METIS 11" w:date="2018-01-12T15:23:00Z">
              <w:r w:rsidR="009245B4" w:rsidDel="00E20D40">
                <w:rPr>
                  <w:rFonts w:ascii="Calibri Light" w:hAnsi="Calibri Light"/>
                </w:rPr>
                <w:delText>d’</w:delText>
              </w:r>
              <w:r w:rsidRPr="00F672F8" w:rsidDel="00E20D40">
                <w:rPr>
                  <w:rFonts w:ascii="Calibri Light" w:hAnsi="Calibri Light"/>
                </w:rPr>
                <w:delText xml:space="preserve"> opportunités</w:delText>
              </w:r>
            </w:del>
            <w:ins w:id="178" w:author="METIS 11" w:date="2018-01-12T15:23:00Z">
              <w:r w:rsidR="00E20D40">
                <w:rPr>
                  <w:rFonts w:ascii="Calibri Light" w:hAnsi="Calibri Light"/>
                </w:rPr>
                <w:t>d’</w:t>
              </w:r>
              <w:r w:rsidR="00E20D40" w:rsidRPr="00F672F8">
                <w:rPr>
                  <w:rFonts w:ascii="Calibri Light" w:hAnsi="Calibri Light"/>
                </w:rPr>
                <w:t>opportunités</w:t>
              </w:r>
            </w:ins>
            <w:r w:rsidRPr="00F672F8">
              <w:rPr>
                <w:rFonts w:ascii="Calibri Light" w:hAnsi="Calibri Light"/>
              </w:rPr>
              <w:t xml:space="preserve"> seront </w:t>
            </w:r>
            <w:del w:id="179" w:author="Vincent" w:date="2018-01-12T17:35:00Z">
              <w:r w:rsidRPr="00F672F8" w:rsidDel="00E5563A">
                <w:rPr>
                  <w:rFonts w:ascii="Calibri Light" w:hAnsi="Calibri Light"/>
                </w:rPr>
                <w:delText>exportées</w:delText>
              </w:r>
            </w:del>
            <w:ins w:id="180" w:author="Vincent" w:date="2018-01-12T17:35:00Z">
              <w:r w:rsidR="00E5563A" w:rsidRPr="00F672F8">
                <w:rPr>
                  <w:rFonts w:ascii="Calibri Light" w:hAnsi="Calibri Light"/>
                </w:rPr>
                <w:t>exportés</w:t>
              </w:r>
            </w:ins>
            <w:r w:rsidRPr="00F672F8">
              <w:rPr>
                <w:rFonts w:ascii="Calibri Light" w:hAnsi="Calibri Light"/>
              </w:rPr>
              <w:t xml:space="preserve"> en CSV.</w:t>
            </w:r>
            <w:r w:rsidR="009245B4">
              <w:rPr>
                <w:rFonts w:ascii="Calibri Light" w:hAnsi="Calibri Light"/>
              </w:rPr>
              <w:t xml:space="preserve"> Ces fichiers permettront de compléter le fichier « </w:t>
            </w:r>
            <w:proofErr w:type="spellStart"/>
            <w:r w:rsidR="009245B4">
              <w:rPr>
                <w:rFonts w:ascii="Calibri Light" w:hAnsi="Calibri Light"/>
              </w:rPr>
              <w:t>template</w:t>
            </w:r>
            <w:proofErr w:type="spellEnd"/>
            <w:r w:rsidR="009245B4">
              <w:rPr>
                <w:rFonts w:ascii="Calibri Light" w:hAnsi="Calibri Light"/>
              </w:rPr>
              <w:t> » au format « </w:t>
            </w:r>
            <w:proofErr w:type="spellStart"/>
            <w:r w:rsidR="009245B4">
              <w:rPr>
                <w:rFonts w:ascii="Calibri Light" w:hAnsi="Calibri Light"/>
              </w:rPr>
              <w:t>xls</w:t>
            </w:r>
            <w:ins w:id="181" w:author="jean-Noel-11" w:date="2018-02-26T15:20:00Z">
              <w:r w:rsidR="00E80FFE">
                <w:rPr>
                  <w:rFonts w:ascii="Calibri Light" w:hAnsi="Calibri Light"/>
                </w:rPr>
                <w:t>m</w:t>
              </w:r>
            </w:ins>
            <w:proofErr w:type="spellEnd"/>
            <w:r w:rsidR="009245B4">
              <w:rPr>
                <w:rFonts w:ascii="Calibri Light" w:hAnsi="Calibri Light"/>
              </w:rPr>
              <w:t> ».</w:t>
            </w:r>
          </w:p>
          <w:p w:rsidR="004F1FAE" w:rsidRPr="00806BE6" w:rsidRDefault="00F672F8" w:rsidP="00F672F8">
            <w:pPr>
              <w:jc w:val="left"/>
              <w:rPr>
                <w:rFonts w:ascii="Calibri Light" w:hAnsi="Calibri Light"/>
              </w:rPr>
            </w:pPr>
            <w:r w:rsidRPr="00F672F8">
              <w:rPr>
                <w:rFonts w:ascii="Calibri Light" w:hAnsi="Calibri Light"/>
              </w:rPr>
              <w:t>Le plugin reprendra toutes les opportunités à traiter et les copiera par type par ID dans un dossier nommé sous le format « ID_OPP</w:t>
            </w:r>
            <w:del w:id="182" w:author="jean-Noel-11" w:date="2018-02-26T15:20:00Z">
              <w:r w:rsidRPr="00F672F8" w:rsidDel="00E80FFE">
                <w:rPr>
                  <w:rFonts w:ascii="Calibri Light" w:hAnsi="Calibri Light"/>
                </w:rPr>
                <w:delText>_DATEMINUTEHEURE </w:delText>
              </w:r>
            </w:del>
            <w:r w:rsidRPr="00F672F8">
              <w:rPr>
                <w:rFonts w:ascii="Calibri Light" w:hAnsi="Calibri Light"/>
              </w:rPr>
              <w:t>».</w:t>
            </w:r>
          </w:p>
        </w:tc>
      </w:tr>
      <w:tr w:rsidR="00046CF7" w:rsidRPr="00806BE6" w:rsidDel="00E80FFE" w:rsidTr="008846FB">
        <w:trPr>
          <w:del w:id="183" w:author="jean-Noel-11" w:date="2018-02-26T15:18:00Z"/>
        </w:trPr>
        <w:tc>
          <w:tcPr>
            <w:tcW w:w="3099" w:type="dxa"/>
          </w:tcPr>
          <w:p w:rsidR="00046CF7" w:rsidDel="00E80FFE" w:rsidRDefault="00046CF7" w:rsidP="001F1B97">
            <w:pPr>
              <w:jc w:val="left"/>
              <w:rPr>
                <w:del w:id="184" w:author="jean-Noel-11" w:date="2018-02-26T15:18:00Z"/>
                <w:rFonts w:ascii="Calibri Light" w:hAnsi="Calibri Light"/>
              </w:rPr>
            </w:pPr>
            <w:del w:id="185" w:author="jean-Noel-11" w:date="2018-02-26T15:18:00Z">
              <w:r w:rsidDel="00E80FFE">
                <w:rPr>
                  <w:rFonts w:ascii="Calibri Light" w:hAnsi="Calibri Light"/>
                </w:rPr>
                <w:delText>Ajouter au</w:delText>
              </w:r>
              <w:r w:rsidR="00921DB8" w:rsidDel="00E80FFE">
                <w:rPr>
                  <w:rFonts w:ascii="Calibri Light" w:hAnsi="Calibri Light"/>
                </w:rPr>
                <w:delText xml:space="preserve"> panneau des couches</w:delText>
              </w:r>
            </w:del>
          </w:p>
        </w:tc>
        <w:tc>
          <w:tcPr>
            <w:tcW w:w="6169" w:type="dxa"/>
          </w:tcPr>
          <w:p w:rsidR="00046CF7" w:rsidRPr="00F672F8" w:rsidDel="00E80FFE" w:rsidRDefault="00046CF7" w:rsidP="00F672F8">
            <w:pPr>
              <w:jc w:val="left"/>
              <w:rPr>
                <w:del w:id="186" w:author="jean-Noel-11" w:date="2018-02-26T15:18:00Z"/>
                <w:rFonts w:ascii="Calibri Light" w:hAnsi="Calibri Light"/>
              </w:rPr>
            </w:pPr>
            <w:del w:id="187" w:author="jean-Noel-11" w:date="2018-02-26T15:18:00Z">
              <w:r w:rsidDel="00E80FFE">
                <w:rPr>
                  <w:rFonts w:ascii="Calibri Light" w:hAnsi="Calibri Light"/>
                </w:rPr>
                <w:delText xml:space="preserve">Permet à l’utilisateur </w:delText>
              </w:r>
              <w:r w:rsidR="009C2C5E" w:rsidDel="00E80FFE">
                <w:rPr>
                  <w:rFonts w:ascii="Calibri Light" w:hAnsi="Calibri Light"/>
                </w:rPr>
                <w:delText>de visualiser les CSV générés par id_opp pour contrôler</w:delText>
              </w:r>
              <w:r w:rsidR="00921DB8" w:rsidDel="00E80FFE">
                <w:rPr>
                  <w:rFonts w:ascii="Calibri Light" w:hAnsi="Calibri Light"/>
                </w:rPr>
                <w:delText xml:space="preserve"> Choix du champ ID</w:delText>
              </w:r>
              <w:r w:rsidR="009C2C5E" w:rsidDel="00E80FFE">
                <w:rPr>
                  <w:rFonts w:ascii="Calibri Light" w:hAnsi="Calibri Light"/>
                </w:rPr>
                <w:delText xml:space="preserve"> les sorties.</w:delText>
              </w:r>
            </w:del>
          </w:p>
        </w:tc>
      </w:tr>
      <w:tr w:rsidR="004F1FAE" w:rsidRPr="00806BE6" w:rsidTr="008846FB">
        <w:tc>
          <w:tcPr>
            <w:tcW w:w="3099" w:type="dxa"/>
          </w:tcPr>
          <w:p w:rsidR="004F1FAE" w:rsidRPr="00806BE6" w:rsidRDefault="004F1FAE" w:rsidP="001F1B97">
            <w:pPr>
              <w:jc w:val="left"/>
              <w:rPr>
                <w:rFonts w:ascii="Calibri Light" w:hAnsi="Calibri Light"/>
              </w:rPr>
            </w:pPr>
            <w:r w:rsidRPr="00806BE6">
              <w:rPr>
                <w:rFonts w:ascii="Calibri Light" w:hAnsi="Calibri Light"/>
              </w:rPr>
              <w:t>Valider</w:t>
            </w:r>
          </w:p>
        </w:tc>
        <w:tc>
          <w:tcPr>
            <w:tcW w:w="6169" w:type="dxa"/>
          </w:tcPr>
          <w:p w:rsidR="004F1FAE" w:rsidDel="00E80FFE" w:rsidRDefault="004F1FAE" w:rsidP="001F1B97">
            <w:pPr>
              <w:jc w:val="left"/>
              <w:rPr>
                <w:del w:id="188" w:author="jean-Noel-11" w:date="2018-02-26T15:18:00Z"/>
                <w:rFonts w:ascii="Calibri Light" w:hAnsi="Calibri Light"/>
              </w:rPr>
            </w:pPr>
            <w:r w:rsidRPr="00806BE6">
              <w:rPr>
                <w:rFonts w:ascii="Calibri Light" w:hAnsi="Calibri Light"/>
              </w:rPr>
              <w:t>Cliquer sur « </w:t>
            </w:r>
            <w:r w:rsidR="008846FB">
              <w:rPr>
                <w:rFonts w:ascii="Calibri Light" w:hAnsi="Calibri Light"/>
              </w:rPr>
              <w:t>Ok</w:t>
            </w:r>
            <w:r w:rsidRPr="00806BE6">
              <w:rPr>
                <w:rFonts w:ascii="Calibri Light" w:hAnsi="Calibri Light"/>
              </w:rPr>
              <w:t xml:space="preserve"> » pour </w:t>
            </w:r>
            <w:r w:rsidR="005234BA">
              <w:rPr>
                <w:rFonts w:ascii="Calibri Light" w:hAnsi="Calibri Light"/>
              </w:rPr>
              <w:t>exécuter l’outil</w:t>
            </w:r>
            <w:r w:rsidRPr="00806BE6">
              <w:rPr>
                <w:rFonts w:ascii="Calibri Light" w:hAnsi="Calibri Light"/>
              </w:rPr>
              <w:t xml:space="preserve">. </w:t>
            </w:r>
            <w:del w:id="189" w:author="jean-Noel-11" w:date="2018-02-26T15:18:00Z">
              <w:r w:rsidRPr="00806BE6" w:rsidDel="00E80FFE">
                <w:rPr>
                  <w:rFonts w:ascii="Calibri Light" w:hAnsi="Calibri Light"/>
                </w:rPr>
                <w:delText xml:space="preserve">Les erreurs seront affichées dans un bandeau </w:delText>
              </w:r>
              <w:r w:rsidR="005234BA" w:rsidRPr="00806BE6" w:rsidDel="00E80FFE">
                <w:rPr>
                  <w:rFonts w:ascii="Calibri Light" w:hAnsi="Calibri Light"/>
                </w:rPr>
                <w:delText>rouge ou</w:delText>
              </w:r>
              <w:r w:rsidRPr="00806BE6" w:rsidDel="00E80FFE">
                <w:rPr>
                  <w:rFonts w:ascii="Calibri Light" w:hAnsi="Calibri Light"/>
                </w:rPr>
                <w:delText xml:space="preserve"> un bandeau vert confirmera qu’il n’y a pas d’erreurs de trouvées par l’analyse automatique. </w:delText>
              </w:r>
            </w:del>
          </w:p>
          <w:p w:rsidR="00E80FFE" w:rsidRDefault="00E80FFE" w:rsidP="001F1B97">
            <w:pPr>
              <w:jc w:val="left"/>
              <w:rPr>
                <w:ins w:id="190" w:author="jean-Noel-11" w:date="2018-02-26T15:18:00Z"/>
                <w:rFonts w:ascii="Calibri Light" w:hAnsi="Calibri Light"/>
              </w:rPr>
            </w:pPr>
          </w:p>
          <w:p w:rsidR="005234BA" w:rsidRDefault="005234BA" w:rsidP="001F1B97">
            <w:pPr>
              <w:jc w:val="left"/>
              <w:rPr>
                <w:rFonts w:ascii="Calibri Light" w:hAnsi="Calibri Light"/>
              </w:rPr>
            </w:pPr>
            <w:r>
              <w:rPr>
                <w:rFonts w:ascii="Calibri Light" w:hAnsi="Calibri Light"/>
              </w:rPr>
              <w:t>Les erreurs pourront provenir :</w:t>
            </w:r>
          </w:p>
          <w:p w:rsidR="005234BA" w:rsidRDefault="005234BA" w:rsidP="005234BA">
            <w:pPr>
              <w:pStyle w:val="Paragraphedeliste"/>
              <w:numPr>
                <w:ilvl w:val="0"/>
                <w:numId w:val="15"/>
              </w:numPr>
              <w:jc w:val="left"/>
              <w:rPr>
                <w:rFonts w:ascii="Calibri Light" w:hAnsi="Calibri Light"/>
              </w:rPr>
            </w:pPr>
            <w:r>
              <w:rPr>
                <w:rFonts w:ascii="Calibri Light" w:hAnsi="Calibri Light"/>
              </w:rPr>
              <w:t>Problème de chemin (lecture/écriture dans un dossier)</w:t>
            </w:r>
          </w:p>
          <w:p w:rsidR="005234BA" w:rsidRDefault="005234BA" w:rsidP="005234BA">
            <w:pPr>
              <w:pStyle w:val="Paragraphedeliste"/>
              <w:numPr>
                <w:ilvl w:val="0"/>
                <w:numId w:val="15"/>
              </w:numPr>
              <w:jc w:val="left"/>
              <w:rPr>
                <w:rFonts w:ascii="Calibri Light" w:hAnsi="Calibri Light"/>
              </w:rPr>
            </w:pPr>
            <w:r>
              <w:rPr>
                <w:rFonts w:ascii="Calibri Light" w:hAnsi="Calibri Light"/>
              </w:rPr>
              <w:t>Problème de format (choix du modèle en entrée)</w:t>
            </w:r>
          </w:p>
          <w:p w:rsidR="004F1FAE" w:rsidRPr="005234BA" w:rsidRDefault="005234BA" w:rsidP="001F1B97">
            <w:pPr>
              <w:pStyle w:val="Paragraphedeliste"/>
              <w:numPr>
                <w:ilvl w:val="0"/>
                <w:numId w:val="15"/>
              </w:numPr>
              <w:jc w:val="left"/>
              <w:rPr>
                <w:rFonts w:ascii="Calibri Light" w:hAnsi="Calibri Light"/>
              </w:rPr>
            </w:pPr>
            <w:r>
              <w:rPr>
                <w:rFonts w:ascii="Calibri Light" w:hAnsi="Calibri Light"/>
              </w:rPr>
              <w:t>ID vide</w:t>
            </w:r>
          </w:p>
        </w:tc>
      </w:tr>
      <w:tr w:rsidR="004F1FAE" w:rsidRPr="00806BE6" w:rsidTr="008846FB">
        <w:tc>
          <w:tcPr>
            <w:tcW w:w="3099" w:type="dxa"/>
          </w:tcPr>
          <w:p w:rsidR="004F1FAE" w:rsidRPr="00806BE6" w:rsidRDefault="008846FB" w:rsidP="001F1B97">
            <w:pPr>
              <w:jc w:val="left"/>
              <w:rPr>
                <w:rFonts w:ascii="Calibri Light" w:hAnsi="Calibri Light"/>
              </w:rPr>
            </w:pPr>
            <w:r>
              <w:rPr>
                <w:rFonts w:ascii="Calibri Light" w:hAnsi="Calibri Light"/>
              </w:rPr>
              <w:t>Annuler</w:t>
            </w:r>
          </w:p>
        </w:tc>
        <w:tc>
          <w:tcPr>
            <w:tcW w:w="6169" w:type="dxa"/>
          </w:tcPr>
          <w:p w:rsidR="004F1FAE" w:rsidRPr="00806BE6" w:rsidRDefault="005D12BC" w:rsidP="001F1B97">
            <w:pPr>
              <w:jc w:val="left"/>
              <w:rPr>
                <w:rFonts w:ascii="Calibri Light" w:hAnsi="Calibri Light"/>
              </w:rPr>
            </w:pPr>
            <w:r>
              <w:rPr>
                <w:rFonts w:ascii="Calibri Light" w:hAnsi="Calibri Light"/>
              </w:rPr>
              <w:t>Cliquer sur « Annuler » pour fermer la fenêtre de l’outil.</w:t>
            </w:r>
          </w:p>
        </w:tc>
      </w:tr>
    </w:tbl>
    <w:p w:rsidR="00F554C5" w:rsidRDefault="00F554C5" w:rsidP="00D72271">
      <w:pPr>
        <w:jc w:val="both"/>
        <w:rPr>
          <w:rFonts w:ascii="Calibri Light" w:hAnsi="Calibri Light"/>
          <w:b/>
          <w:sz w:val="18"/>
        </w:rPr>
      </w:pPr>
    </w:p>
    <w:p w:rsidR="009245B4" w:rsidRDefault="009245B4" w:rsidP="009245B4">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191" w:name="_Toc503769189"/>
      <w:r>
        <w:rPr>
          <w:rFonts w:ascii="Calibri Light" w:hAnsi="Calibri Light"/>
          <w:bCs/>
          <w:i w:val="0"/>
          <w:color w:val="F07F0A"/>
          <w:sz w:val="22"/>
          <w:szCs w:val="22"/>
        </w:rPr>
        <w:t>Présentation de l’interface d’utilisation</w:t>
      </w:r>
      <w:bookmarkEnd w:id="191"/>
    </w:p>
    <w:p w:rsidR="009245B4" w:rsidRPr="00E20D40" w:rsidRDefault="009245B4" w:rsidP="00E20D40">
      <w:pPr>
        <w:jc w:val="both"/>
        <w:rPr>
          <w:i/>
        </w:rPr>
      </w:pPr>
      <w:r>
        <w:rPr>
          <w:rFonts w:ascii="Calibri Light" w:hAnsi="Calibri Light"/>
        </w:rPr>
        <w:t>Les images présentées dans ce document représentent un concept et permette</w:t>
      </w:r>
      <w:ins w:id="192" w:author="Vincent" w:date="2018-01-12T17:41:00Z">
        <w:r w:rsidR="00E5563A">
          <w:rPr>
            <w:rFonts w:ascii="Calibri Light" w:hAnsi="Calibri Light"/>
          </w:rPr>
          <w:t>nt</w:t>
        </w:r>
      </w:ins>
      <w:r>
        <w:rPr>
          <w:rFonts w:ascii="Calibri Light" w:hAnsi="Calibri Light"/>
        </w:rPr>
        <w:t xml:space="preserve"> de visualiser l’interface finale d’une façon proche de la réalité.</w:t>
      </w:r>
    </w:p>
    <w:p w:rsidR="00EB4133" w:rsidRDefault="009245B4" w:rsidP="00D72271">
      <w:pPr>
        <w:jc w:val="both"/>
        <w:rPr>
          <w:rFonts w:ascii="Calibri Light" w:hAnsi="Calibri Light"/>
          <w:b/>
          <w:sz w:val="18"/>
        </w:rPr>
      </w:pPr>
      <w:r w:rsidRPr="00921DB8">
        <w:rPr>
          <w:rFonts w:ascii="Calibri Light" w:hAnsi="Calibri Light"/>
          <w:b/>
          <w:noProof/>
          <w:sz w:val="18"/>
        </w:rPr>
        <w:drawing>
          <wp:anchor distT="0" distB="0" distL="114300" distR="114300" simplePos="0" relativeHeight="251723776" behindDoc="0" locked="0" layoutInCell="1" allowOverlap="1">
            <wp:simplePos x="0" y="0"/>
            <wp:positionH relativeFrom="margin">
              <wp:posOffset>2540</wp:posOffset>
            </wp:positionH>
            <wp:positionV relativeFrom="paragraph">
              <wp:posOffset>272415</wp:posOffset>
            </wp:positionV>
            <wp:extent cx="6479540" cy="5001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79540" cy="5001260"/>
                    </a:xfrm>
                    <a:prstGeom prst="rect">
                      <a:avLst/>
                    </a:prstGeom>
                  </pic:spPr>
                </pic:pic>
              </a:graphicData>
            </a:graphic>
            <wp14:sizeRelV relativeFrom="margin">
              <wp14:pctHeight>0</wp14:pctHeight>
            </wp14:sizeRelV>
          </wp:anchor>
        </w:drawing>
      </w:r>
    </w:p>
    <w:p w:rsidR="00EC7C10" w:rsidRDefault="00EC7C10" w:rsidP="00D72271">
      <w:pPr>
        <w:jc w:val="both"/>
        <w:rPr>
          <w:rFonts w:ascii="Calibri Light" w:hAnsi="Calibri Light"/>
          <w:b/>
          <w:sz w:val="18"/>
        </w:rPr>
      </w:pPr>
    </w:p>
    <w:p w:rsidR="00EC7C10" w:rsidRDefault="00EC7C10" w:rsidP="00D72271">
      <w:pPr>
        <w:jc w:val="both"/>
        <w:rPr>
          <w:ins w:id="193" w:author="METIS 11" w:date="2018-01-12T15:21:00Z"/>
          <w:rFonts w:ascii="Calibri Light" w:hAnsi="Calibri Light"/>
          <w:b/>
          <w:sz w:val="18"/>
        </w:rPr>
      </w:pPr>
    </w:p>
    <w:p w:rsidR="00E20D40" w:rsidRDefault="00E20D40" w:rsidP="00D72271">
      <w:pPr>
        <w:jc w:val="both"/>
        <w:rPr>
          <w:ins w:id="194" w:author="METIS 11" w:date="2018-01-12T15:21:00Z"/>
          <w:rFonts w:ascii="Calibri Light" w:hAnsi="Calibri Light"/>
          <w:b/>
          <w:sz w:val="18"/>
        </w:rPr>
      </w:pPr>
    </w:p>
    <w:p w:rsidR="00E20D40" w:rsidRDefault="00E20D40" w:rsidP="00D72271">
      <w:pPr>
        <w:jc w:val="both"/>
        <w:rPr>
          <w:ins w:id="195" w:author="METIS 11" w:date="2018-01-12T15:21:00Z"/>
          <w:rFonts w:ascii="Calibri Light" w:hAnsi="Calibri Light"/>
          <w:b/>
          <w:sz w:val="18"/>
        </w:rPr>
      </w:pPr>
    </w:p>
    <w:p w:rsidR="00E20D40" w:rsidRPr="00806BE6" w:rsidRDefault="00E20D40" w:rsidP="00D72271">
      <w:pPr>
        <w:jc w:val="both"/>
        <w:rPr>
          <w:rFonts w:ascii="Calibri Light" w:hAnsi="Calibri Light"/>
          <w:b/>
          <w:sz w:val="18"/>
        </w:rPr>
      </w:pPr>
    </w:p>
    <w:p w:rsidR="00EC7C10" w:rsidRDefault="00EC7C10" w:rsidP="00EC7C10">
      <w:pPr>
        <w:pStyle w:val="Titre2"/>
        <w:keepLines/>
        <w:numPr>
          <w:ilvl w:val="2"/>
          <w:numId w:val="14"/>
        </w:numPr>
        <w:spacing w:before="120" w:after="240" w:line="360" w:lineRule="atLeast"/>
        <w:jc w:val="left"/>
        <w:rPr>
          <w:rFonts w:ascii="Calibri Light" w:hAnsi="Calibri Light"/>
          <w:bCs/>
          <w:i w:val="0"/>
          <w:color w:val="F07F0A"/>
          <w:sz w:val="22"/>
          <w:szCs w:val="22"/>
        </w:rPr>
      </w:pPr>
      <w:bookmarkStart w:id="196" w:name="_Toc503769190"/>
      <w:r>
        <w:rPr>
          <w:rFonts w:ascii="Calibri Light" w:hAnsi="Calibri Light"/>
          <w:bCs/>
          <w:i w:val="0"/>
          <w:color w:val="F07F0A"/>
          <w:sz w:val="22"/>
          <w:szCs w:val="22"/>
        </w:rPr>
        <w:lastRenderedPageBreak/>
        <w:t>Ressources matérielles et techniques identifiées</w:t>
      </w:r>
      <w:bookmarkEnd w:id="196"/>
    </w:p>
    <w:p w:rsidR="00F06423" w:rsidRDefault="00F06423" w:rsidP="00F06423">
      <w:pPr>
        <w:jc w:val="left"/>
        <w:rPr>
          <w:rFonts w:ascii="Calibri Light" w:hAnsi="Calibri Light"/>
        </w:rPr>
      </w:pPr>
    </w:p>
    <w:p w:rsidR="00BA0DD3" w:rsidRDefault="00F06423" w:rsidP="00F06423">
      <w:pPr>
        <w:jc w:val="left"/>
        <w:rPr>
          <w:rFonts w:ascii="Calibri Light" w:hAnsi="Calibri Light"/>
        </w:rPr>
      </w:pPr>
      <w:r>
        <w:rPr>
          <w:rFonts w:ascii="Calibri Light" w:hAnsi="Calibri Light"/>
        </w:rPr>
        <w:t>L</w:t>
      </w:r>
      <w:r w:rsidR="00BA0DD3">
        <w:rPr>
          <w:rFonts w:ascii="Calibri Light" w:hAnsi="Calibri Light"/>
        </w:rPr>
        <w:t xml:space="preserve">e langage de programmation retenu pour la réalisation de l’outil est Python 3. </w:t>
      </w:r>
    </w:p>
    <w:p w:rsidR="00BA0DD3" w:rsidRDefault="00BA0DD3" w:rsidP="00F06423">
      <w:pPr>
        <w:jc w:val="left"/>
        <w:rPr>
          <w:rFonts w:ascii="Calibri Light" w:hAnsi="Calibri Light"/>
        </w:rPr>
      </w:pPr>
      <w:r>
        <w:rPr>
          <w:rFonts w:ascii="Calibri Light" w:hAnsi="Calibri Light"/>
        </w:rPr>
        <w:t xml:space="preserve">Celui-ci sera couplé avec le module </w:t>
      </w:r>
      <w:proofErr w:type="spellStart"/>
      <w:r>
        <w:rPr>
          <w:rFonts w:ascii="Calibri Light" w:hAnsi="Calibri Light"/>
        </w:rPr>
        <w:t>PyQt</w:t>
      </w:r>
      <w:proofErr w:type="spellEnd"/>
      <w:r>
        <w:rPr>
          <w:rFonts w:ascii="Calibri Light" w:hAnsi="Calibri Light"/>
        </w:rPr>
        <w:t xml:space="preserve"> 4. </w:t>
      </w:r>
      <w:r w:rsidR="009245B4">
        <w:rPr>
          <w:rFonts w:ascii="Calibri Light" w:hAnsi="Calibri Light"/>
          <w:noProof/>
        </w:rPr>
        <w:drawing>
          <wp:anchor distT="0" distB="0" distL="114300" distR="114300" simplePos="0" relativeHeight="251722752" behindDoc="0" locked="0" layoutInCell="1" allowOverlap="1">
            <wp:simplePos x="0" y="0"/>
            <wp:positionH relativeFrom="margin">
              <wp:align>center</wp:align>
            </wp:positionH>
            <wp:positionV relativeFrom="paragraph">
              <wp:posOffset>265430</wp:posOffset>
            </wp:positionV>
            <wp:extent cx="1365622" cy="1423283"/>
            <wp:effectExtent l="0" t="0" r="6350" b="5715"/>
            <wp:wrapTopAndBottom/>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200px-Python_and_Qt.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5622" cy="1423283"/>
                    </a:xfrm>
                    <a:prstGeom prst="rect">
                      <a:avLst/>
                    </a:prstGeom>
                  </pic:spPr>
                </pic:pic>
              </a:graphicData>
            </a:graphic>
          </wp:anchor>
        </w:drawing>
      </w:r>
    </w:p>
    <w:p w:rsidR="00CD2244" w:rsidRPr="00806BE6" w:rsidRDefault="00EC7C10" w:rsidP="00EC7C10">
      <w:pPr>
        <w:pStyle w:val="Titre2"/>
        <w:keepLines/>
        <w:numPr>
          <w:ilvl w:val="2"/>
          <w:numId w:val="14"/>
        </w:numPr>
        <w:spacing w:before="120" w:after="240" w:line="360" w:lineRule="atLeast"/>
        <w:jc w:val="left"/>
        <w:rPr>
          <w:rFonts w:ascii="Calibri Light" w:hAnsi="Calibri Light"/>
          <w:bCs/>
          <w:i w:val="0"/>
          <w:color w:val="F07F0A"/>
          <w:sz w:val="22"/>
          <w:szCs w:val="22"/>
        </w:rPr>
      </w:pPr>
      <w:bookmarkStart w:id="197" w:name="_Toc503769191"/>
      <w:r>
        <w:rPr>
          <w:rFonts w:ascii="Calibri Light" w:hAnsi="Calibri Light"/>
          <w:bCs/>
          <w:i w:val="0"/>
          <w:color w:val="F07F0A"/>
          <w:sz w:val="22"/>
          <w:szCs w:val="22"/>
        </w:rPr>
        <w:t>Ressources humaines identifiées</w:t>
      </w:r>
      <w:bookmarkEnd w:id="197"/>
    </w:p>
    <w:tbl>
      <w:tblPr>
        <w:tblW w:w="1012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98" w:author="METIS 11" w:date="2018-01-12T15:22:00Z">
          <w:tblPr>
            <w:tblW w:w="1012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PrChange>
      </w:tblPr>
      <w:tblGrid>
        <w:gridCol w:w="3099"/>
        <w:gridCol w:w="2355"/>
        <w:gridCol w:w="2904"/>
        <w:gridCol w:w="1766"/>
        <w:tblGridChange w:id="199">
          <w:tblGrid>
            <w:gridCol w:w="3099"/>
            <w:gridCol w:w="2355"/>
            <w:gridCol w:w="1289"/>
            <w:gridCol w:w="1615"/>
            <w:gridCol w:w="1766"/>
          </w:tblGrid>
        </w:tblGridChange>
      </w:tblGrid>
      <w:tr w:rsidR="00EC7C10" w:rsidRPr="00806BE6" w:rsidTr="00E20D40">
        <w:trPr>
          <w:tblHeader/>
          <w:trPrChange w:id="200" w:author="METIS 11" w:date="2018-01-12T15:22:00Z">
            <w:trPr>
              <w:tblHeader/>
            </w:trPr>
          </w:trPrChange>
        </w:trPr>
        <w:tc>
          <w:tcPr>
            <w:tcW w:w="3099" w:type="dxa"/>
            <w:shd w:val="clear" w:color="auto" w:fill="F07F0A"/>
            <w:tcPrChange w:id="201" w:author="METIS 11" w:date="2018-01-12T15:22:00Z">
              <w:tcPr>
                <w:tcW w:w="3099" w:type="dxa"/>
                <w:shd w:val="clear" w:color="auto" w:fill="F07F0A"/>
              </w:tcPr>
            </w:tcPrChange>
          </w:tcPr>
          <w:p w:rsidR="00EC7C10" w:rsidRPr="00806BE6" w:rsidRDefault="00EC7C10" w:rsidP="009245B4">
            <w:pPr>
              <w:rPr>
                <w:rFonts w:ascii="Calibri Light" w:hAnsi="Calibri Light"/>
                <w:b/>
              </w:rPr>
            </w:pPr>
            <w:r>
              <w:rPr>
                <w:rFonts w:ascii="Calibri Light" w:hAnsi="Calibri Light"/>
                <w:b/>
              </w:rPr>
              <w:t>Noms</w:t>
            </w:r>
          </w:p>
        </w:tc>
        <w:tc>
          <w:tcPr>
            <w:tcW w:w="2355" w:type="dxa"/>
            <w:shd w:val="clear" w:color="auto" w:fill="F07F0A"/>
            <w:tcPrChange w:id="202" w:author="METIS 11" w:date="2018-01-12T15:22:00Z">
              <w:tcPr>
                <w:tcW w:w="3644" w:type="dxa"/>
                <w:gridSpan w:val="2"/>
                <w:shd w:val="clear" w:color="auto" w:fill="F07F0A"/>
              </w:tcPr>
            </w:tcPrChange>
          </w:tcPr>
          <w:p w:rsidR="00EC7C10" w:rsidRPr="00806BE6" w:rsidRDefault="00EC7C10" w:rsidP="009245B4">
            <w:pPr>
              <w:rPr>
                <w:rFonts w:ascii="Calibri Light" w:hAnsi="Calibri Light"/>
                <w:b/>
              </w:rPr>
            </w:pPr>
            <w:r>
              <w:rPr>
                <w:rFonts w:ascii="Calibri Light" w:hAnsi="Calibri Light"/>
                <w:b/>
              </w:rPr>
              <w:t>Statut</w:t>
            </w:r>
          </w:p>
        </w:tc>
        <w:tc>
          <w:tcPr>
            <w:tcW w:w="2904" w:type="dxa"/>
            <w:shd w:val="clear" w:color="auto" w:fill="F07F0A"/>
            <w:tcPrChange w:id="203" w:author="METIS 11" w:date="2018-01-12T15:22:00Z">
              <w:tcPr>
                <w:tcW w:w="1615" w:type="dxa"/>
                <w:shd w:val="clear" w:color="auto" w:fill="F07F0A"/>
              </w:tcPr>
            </w:tcPrChange>
          </w:tcPr>
          <w:p w:rsidR="00EC7C10" w:rsidRDefault="00EC7C10" w:rsidP="009245B4">
            <w:pPr>
              <w:rPr>
                <w:rFonts w:ascii="Calibri Light" w:hAnsi="Calibri Light"/>
                <w:b/>
              </w:rPr>
            </w:pPr>
            <w:r>
              <w:rPr>
                <w:rFonts w:ascii="Calibri Light" w:hAnsi="Calibri Light"/>
                <w:b/>
              </w:rPr>
              <w:t>Missions</w:t>
            </w:r>
          </w:p>
        </w:tc>
        <w:tc>
          <w:tcPr>
            <w:tcW w:w="1766" w:type="dxa"/>
            <w:shd w:val="clear" w:color="auto" w:fill="F07F0A"/>
            <w:tcPrChange w:id="204" w:author="METIS 11" w:date="2018-01-12T15:22:00Z">
              <w:tcPr>
                <w:tcW w:w="1766" w:type="dxa"/>
                <w:shd w:val="clear" w:color="auto" w:fill="F07F0A"/>
              </w:tcPr>
            </w:tcPrChange>
          </w:tcPr>
          <w:p w:rsidR="00EC7C10" w:rsidRDefault="00EC7C10" w:rsidP="009245B4">
            <w:pPr>
              <w:rPr>
                <w:rFonts w:ascii="Calibri Light" w:hAnsi="Calibri Light"/>
                <w:b/>
              </w:rPr>
            </w:pPr>
            <w:r>
              <w:rPr>
                <w:rFonts w:ascii="Calibri Light" w:hAnsi="Calibri Light"/>
                <w:b/>
              </w:rPr>
              <w:t>Mail</w:t>
            </w:r>
          </w:p>
        </w:tc>
      </w:tr>
      <w:tr w:rsidR="00E20D40" w:rsidRPr="00806BE6" w:rsidTr="00E20D40">
        <w:trPr>
          <w:ins w:id="205" w:author="METIS 11" w:date="2018-01-12T15:22:00Z"/>
        </w:trPr>
        <w:tc>
          <w:tcPr>
            <w:tcW w:w="3099" w:type="dxa"/>
          </w:tcPr>
          <w:p w:rsidR="00E20D40" w:rsidRPr="008C29DC" w:rsidRDefault="00E20D40" w:rsidP="009245B4">
            <w:pPr>
              <w:jc w:val="left"/>
              <w:rPr>
                <w:ins w:id="206" w:author="METIS 11" w:date="2018-01-12T15:22:00Z"/>
                <w:rFonts w:ascii="Calibri Light" w:hAnsi="Calibri Light"/>
              </w:rPr>
            </w:pPr>
            <w:ins w:id="207" w:author="METIS 11" w:date="2018-01-12T15:22:00Z">
              <w:r w:rsidRPr="008C29DC">
                <w:rPr>
                  <w:rFonts w:ascii="Calibri Light" w:hAnsi="Calibri Light"/>
                </w:rPr>
                <w:t>Marine Faucher</w:t>
              </w:r>
            </w:ins>
          </w:p>
        </w:tc>
        <w:tc>
          <w:tcPr>
            <w:tcW w:w="2355" w:type="dxa"/>
          </w:tcPr>
          <w:p w:rsidR="00E20D40" w:rsidRPr="008C29DC" w:rsidRDefault="00E20D40" w:rsidP="009245B4">
            <w:pPr>
              <w:jc w:val="left"/>
              <w:rPr>
                <w:ins w:id="208" w:author="METIS 11" w:date="2018-01-12T15:22:00Z"/>
                <w:rFonts w:ascii="Calibri Light" w:hAnsi="Calibri Light"/>
              </w:rPr>
            </w:pPr>
            <w:ins w:id="209" w:author="METIS 11" w:date="2018-01-12T15:23:00Z">
              <w:r w:rsidRPr="008C29DC">
                <w:rPr>
                  <w:rFonts w:ascii="Calibri Light" w:hAnsi="Calibri Light"/>
                </w:rPr>
                <w:t>Géomaticienne</w:t>
              </w:r>
            </w:ins>
          </w:p>
        </w:tc>
        <w:tc>
          <w:tcPr>
            <w:tcW w:w="2904" w:type="dxa"/>
          </w:tcPr>
          <w:p w:rsidR="00E20D40" w:rsidRPr="008C29DC" w:rsidRDefault="00E20D40" w:rsidP="00E20D40">
            <w:pPr>
              <w:jc w:val="left"/>
              <w:rPr>
                <w:ins w:id="210" w:author="METIS 11" w:date="2018-01-12T15:23:00Z"/>
                <w:rFonts w:ascii="Calibri Light" w:hAnsi="Calibri Light"/>
              </w:rPr>
            </w:pPr>
            <w:ins w:id="211" w:author="METIS 11" w:date="2018-01-12T15:23:00Z">
              <w:r w:rsidRPr="008C29DC">
                <w:rPr>
                  <w:rFonts w:ascii="Calibri Light" w:hAnsi="Calibri Light"/>
                </w:rPr>
                <w:t>- Rédige les SPECS</w:t>
              </w:r>
            </w:ins>
          </w:p>
          <w:p w:rsidR="00E20D40" w:rsidRPr="008C29DC" w:rsidRDefault="00E20D40" w:rsidP="00E20D40">
            <w:pPr>
              <w:jc w:val="left"/>
              <w:rPr>
                <w:ins w:id="212" w:author="METIS 11" w:date="2018-01-12T15:22:00Z"/>
                <w:rFonts w:ascii="Calibri Light" w:hAnsi="Calibri Light"/>
              </w:rPr>
            </w:pPr>
            <w:ins w:id="213" w:author="METIS 11" w:date="2018-01-12T15:23:00Z">
              <w:r w:rsidRPr="008C29DC">
                <w:rPr>
                  <w:rFonts w:ascii="Calibri Light" w:hAnsi="Calibri Light"/>
                </w:rPr>
                <w:t>- Bêta testeuse</w:t>
              </w:r>
            </w:ins>
          </w:p>
        </w:tc>
        <w:tc>
          <w:tcPr>
            <w:tcW w:w="1766" w:type="dxa"/>
          </w:tcPr>
          <w:p w:rsidR="00E20D40" w:rsidRPr="008C29DC" w:rsidRDefault="00E20D40" w:rsidP="009245B4">
            <w:pPr>
              <w:jc w:val="left"/>
              <w:rPr>
                <w:ins w:id="214" w:author="METIS 11" w:date="2018-01-12T15:22:00Z"/>
                <w:rFonts w:ascii="Calibri Light" w:hAnsi="Calibri Light"/>
              </w:rPr>
            </w:pPr>
            <w:ins w:id="215" w:author="METIS 11" w:date="2018-01-12T15:23:00Z">
              <w:r w:rsidRPr="008C29DC">
                <w:rPr>
                  <w:rFonts w:ascii="Calibri Light" w:hAnsi="Calibri Light"/>
                </w:rPr>
                <w:t>m.faucher@metis-reseaux.fr</w:t>
              </w:r>
            </w:ins>
          </w:p>
        </w:tc>
      </w:tr>
      <w:tr w:rsidR="00EC7C10" w:rsidRPr="00806BE6" w:rsidTr="00E20D40">
        <w:tc>
          <w:tcPr>
            <w:tcW w:w="3099" w:type="dxa"/>
            <w:tcPrChange w:id="216" w:author="METIS 11" w:date="2018-01-12T15:22:00Z">
              <w:tcPr>
                <w:tcW w:w="3099" w:type="dxa"/>
              </w:tcPr>
            </w:tcPrChange>
          </w:tcPr>
          <w:p w:rsidR="00EC7C10" w:rsidRPr="008C29DC" w:rsidRDefault="00EC7C10" w:rsidP="009245B4">
            <w:pPr>
              <w:jc w:val="left"/>
              <w:rPr>
                <w:rFonts w:ascii="Calibri Light" w:hAnsi="Calibri Light"/>
              </w:rPr>
            </w:pPr>
            <w:r w:rsidRPr="008C29DC">
              <w:rPr>
                <w:rFonts w:ascii="Calibri Light" w:hAnsi="Calibri Light"/>
              </w:rPr>
              <w:t>Vincent Robert</w:t>
            </w:r>
          </w:p>
        </w:tc>
        <w:tc>
          <w:tcPr>
            <w:tcW w:w="2355" w:type="dxa"/>
            <w:tcPrChange w:id="217" w:author="METIS 11" w:date="2018-01-12T15:22:00Z">
              <w:tcPr>
                <w:tcW w:w="3644" w:type="dxa"/>
                <w:gridSpan w:val="2"/>
              </w:tcPr>
            </w:tcPrChange>
          </w:tcPr>
          <w:p w:rsidR="00EC7C10" w:rsidRPr="008C29DC" w:rsidRDefault="00EC7C10" w:rsidP="009245B4">
            <w:pPr>
              <w:jc w:val="left"/>
              <w:rPr>
                <w:rFonts w:ascii="Calibri Light" w:hAnsi="Calibri Light"/>
              </w:rPr>
            </w:pPr>
            <w:r w:rsidRPr="008C29DC">
              <w:rPr>
                <w:rFonts w:ascii="Calibri Light" w:hAnsi="Calibri Light"/>
              </w:rPr>
              <w:t>Directeur projet / PO</w:t>
            </w:r>
          </w:p>
        </w:tc>
        <w:tc>
          <w:tcPr>
            <w:tcW w:w="2904" w:type="dxa"/>
            <w:tcPrChange w:id="218" w:author="METIS 11" w:date="2018-01-12T15:22:00Z">
              <w:tcPr>
                <w:tcW w:w="1615" w:type="dxa"/>
              </w:tcPr>
            </w:tcPrChange>
          </w:tcPr>
          <w:p w:rsidR="00E20D40" w:rsidRDefault="00EC7C10" w:rsidP="009245B4">
            <w:pPr>
              <w:jc w:val="left"/>
              <w:rPr>
                <w:ins w:id="219" w:author="METIS 11" w:date="2018-01-12T15:22:00Z"/>
                <w:rFonts w:ascii="Calibri Light" w:hAnsi="Calibri Light"/>
              </w:rPr>
            </w:pPr>
            <w:r w:rsidRPr="008C29DC">
              <w:rPr>
                <w:rFonts w:ascii="Calibri Light" w:hAnsi="Calibri Light"/>
              </w:rPr>
              <w:t xml:space="preserve">- </w:t>
            </w:r>
            <w:ins w:id="220" w:author="METIS 11" w:date="2018-01-12T15:22:00Z">
              <w:r w:rsidR="00E20D40">
                <w:rPr>
                  <w:rFonts w:ascii="Calibri Light" w:hAnsi="Calibri Light"/>
                </w:rPr>
                <w:t>Valide les SPECS</w:t>
              </w:r>
            </w:ins>
          </w:p>
          <w:p w:rsidR="00EC7C10" w:rsidRPr="008C29DC" w:rsidRDefault="00E20D40" w:rsidP="009245B4">
            <w:pPr>
              <w:jc w:val="left"/>
              <w:rPr>
                <w:rFonts w:ascii="Calibri Light" w:hAnsi="Calibri Light"/>
              </w:rPr>
            </w:pPr>
            <w:ins w:id="221" w:author="METIS 11" w:date="2018-01-12T15:22:00Z">
              <w:r>
                <w:rPr>
                  <w:rFonts w:ascii="Calibri Light" w:hAnsi="Calibri Light"/>
                </w:rPr>
                <w:t xml:space="preserve">- </w:t>
              </w:r>
            </w:ins>
            <w:r w:rsidR="00EC7C10" w:rsidRPr="008C29DC">
              <w:rPr>
                <w:rFonts w:ascii="Calibri Light" w:hAnsi="Calibri Light"/>
              </w:rPr>
              <w:t>Bêta testeur</w:t>
            </w:r>
          </w:p>
          <w:p w:rsidR="00EC7C10" w:rsidRPr="008C29DC" w:rsidRDefault="00EC7C10" w:rsidP="009245B4">
            <w:pPr>
              <w:jc w:val="left"/>
              <w:rPr>
                <w:rFonts w:ascii="Calibri Light" w:hAnsi="Calibri Light"/>
              </w:rPr>
            </w:pPr>
            <w:r w:rsidRPr="008C29DC">
              <w:rPr>
                <w:rFonts w:ascii="Calibri Light" w:hAnsi="Calibri Light"/>
              </w:rPr>
              <w:t>- Valide</w:t>
            </w:r>
            <w:r w:rsidR="008C29DC" w:rsidRPr="008C29DC">
              <w:rPr>
                <w:rFonts w:ascii="Calibri Light" w:hAnsi="Calibri Light"/>
              </w:rPr>
              <w:t xml:space="preserve"> l’outil</w:t>
            </w:r>
          </w:p>
        </w:tc>
        <w:tc>
          <w:tcPr>
            <w:tcW w:w="1766" w:type="dxa"/>
            <w:tcPrChange w:id="222" w:author="METIS 11" w:date="2018-01-12T15:22:00Z">
              <w:tcPr>
                <w:tcW w:w="1766" w:type="dxa"/>
              </w:tcPr>
            </w:tcPrChange>
          </w:tcPr>
          <w:p w:rsidR="00EC7C10" w:rsidRPr="008C29DC" w:rsidRDefault="00EC7C10" w:rsidP="009245B4">
            <w:pPr>
              <w:jc w:val="left"/>
              <w:rPr>
                <w:rFonts w:ascii="Calibri Light" w:hAnsi="Calibri Light"/>
              </w:rPr>
            </w:pPr>
            <w:r w:rsidRPr="008C29DC">
              <w:rPr>
                <w:rFonts w:ascii="Calibri Light" w:hAnsi="Calibri Light"/>
              </w:rPr>
              <w:t>v.robert@metis-reseaux.fr</w:t>
            </w:r>
          </w:p>
        </w:tc>
      </w:tr>
      <w:tr w:rsidR="00EC7C10" w:rsidRPr="00806BE6" w:rsidTr="00E20D40">
        <w:tc>
          <w:tcPr>
            <w:tcW w:w="3099" w:type="dxa"/>
            <w:tcPrChange w:id="223" w:author="METIS 11" w:date="2018-01-12T15:22:00Z">
              <w:tcPr>
                <w:tcW w:w="3099" w:type="dxa"/>
              </w:tcPr>
            </w:tcPrChange>
          </w:tcPr>
          <w:p w:rsidR="00EC7C10" w:rsidRPr="008C29DC" w:rsidRDefault="00EC7C10" w:rsidP="00EC7C10">
            <w:pPr>
              <w:jc w:val="left"/>
              <w:rPr>
                <w:rFonts w:ascii="Calibri Light" w:hAnsi="Calibri Light"/>
              </w:rPr>
            </w:pPr>
            <w:r w:rsidRPr="008C29DC">
              <w:rPr>
                <w:rFonts w:ascii="Calibri Light" w:hAnsi="Calibri Light"/>
              </w:rPr>
              <w:t>Gaëtan Bruel</w:t>
            </w:r>
          </w:p>
        </w:tc>
        <w:tc>
          <w:tcPr>
            <w:tcW w:w="2355" w:type="dxa"/>
            <w:tcPrChange w:id="224" w:author="METIS 11" w:date="2018-01-12T15:22:00Z">
              <w:tcPr>
                <w:tcW w:w="3644" w:type="dxa"/>
                <w:gridSpan w:val="2"/>
              </w:tcPr>
            </w:tcPrChange>
          </w:tcPr>
          <w:p w:rsidR="00EC7C10" w:rsidRPr="008C29DC" w:rsidRDefault="00EC7C10" w:rsidP="00EC7C10">
            <w:pPr>
              <w:jc w:val="left"/>
              <w:rPr>
                <w:rFonts w:ascii="Calibri Light" w:hAnsi="Calibri Light"/>
              </w:rPr>
            </w:pPr>
            <w:r w:rsidRPr="008C29DC">
              <w:rPr>
                <w:rFonts w:ascii="Calibri Light" w:hAnsi="Calibri Light"/>
              </w:rPr>
              <w:t>Développeur SIG</w:t>
            </w:r>
          </w:p>
        </w:tc>
        <w:tc>
          <w:tcPr>
            <w:tcW w:w="2904" w:type="dxa"/>
            <w:tcPrChange w:id="225" w:author="METIS 11" w:date="2018-01-12T15:22:00Z">
              <w:tcPr>
                <w:tcW w:w="1615" w:type="dxa"/>
              </w:tcPr>
            </w:tcPrChange>
          </w:tcPr>
          <w:p w:rsidR="00EC7C10" w:rsidRPr="008C29DC" w:rsidRDefault="008C29DC" w:rsidP="00EC7C10">
            <w:pPr>
              <w:jc w:val="left"/>
              <w:rPr>
                <w:rFonts w:ascii="Calibri Light" w:hAnsi="Calibri Light"/>
              </w:rPr>
            </w:pPr>
            <w:r w:rsidRPr="008C29DC">
              <w:rPr>
                <w:rFonts w:ascii="Calibri Light" w:hAnsi="Calibri Light"/>
              </w:rPr>
              <w:t>- Développe l’outil</w:t>
            </w:r>
          </w:p>
        </w:tc>
        <w:tc>
          <w:tcPr>
            <w:tcW w:w="1766" w:type="dxa"/>
            <w:tcPrChange w:id="226" w:author="METIS 11" w:date="2018-01-12T15:22:00Z">
              <w:tcPr>
                <w:tcW w:w="1766" w:type="dxa"/>
              </w:tcPr>
            </w:tcPrChange>
          </w:tcPr>
          <w:p w:rsidR="00EC7C10" w:rsidRPr="008C29DC" w:rsidRDefault="008C29DC" w:rsidP="008C29DC">
            <w:pPr>
              <w:jc w:val="both"/>
              <w:rPr>
                <w:rFonts w:ascii="Calibri Light" w:hAnsi="Calibri Light"/>
              </w:rPr>
            </w:pPr>
            <w:r w:rsidRPr="008C29DC">
              <w:rPr>
                <w:rFonts w:ascii="Calibri Light" w:hAnsi="Calibri Light"/>
              </w:rPr>
              <w:t xml:space="preserve">g.bruel@metis-reseaux.fr </w:t>
            </w:r>
            <w:r w:rsidR="00EC7C10" w:rsidRPr="008C29DC">
              <w:rPr>
                <w:rFonts w:ascii="Calibri Light" w:hAnsi="Calibri Light"/>
              </w:rPr>
              <w:t>m</w:t>
            </w:r>
          </w:p>
        </w:tc>
      </w:tr>
      <w:tr w:rsidR="00EC7C10" w:rsidRPr="00806BE6" w:rsidDel="00E20D40" w:rsidTr="00E20D40">
        <w:trPr>
          <w:trHeight w:val="116"/>
          <w:del w:id="227" w:author="METIS 11" w:date="2018-01-12T15:23:00Z"/>
          <w:trPrChange w:id="228" w:author="METIS 11" w:date="2018-01-12T15:22:00Z">
            <w:trPr>
              <w:trHeight w:val="116"/>
            </w:trPr>
          </w:trPrChange>
        </w:trPr>
        <w:tc>
          <w:tcPr>
            <w:tcW w:w="3099" w:type="dxa"/>
            <w:tcPrChange w:id="229" w:author="METIS 11" w:date="2018-01-12T15:22:00Z">
              <w:tcPr>
                <w:tcW w:w="3099" w:type="dxa"/>
              </w:tcPr>
            </w:tcPrChange>
          </w:tcPr>
          <w:p w:rsidR="00EC7C10" w:rsidRPr="008C29DC" w:rsidDel="00E20D40" w:rsidRDefault="00EC7C10" w:rsidP="00EC7C10">
            <w:pPr>
              <w:jc w:val="left"/>
              <w:rPr>
                <w:del w:id="230" w:author="METIS 11" w:date="2018-01-12T15:23:00Z"/>
                <w:rFonts w:ascii="Calibri Light" w:hAnsi="Calibri Light"/>
              </w:rPr>
            </w:pPr>
            <w:del w:id="231" w:author="METIS 11" w:date="2018-01-12T15:23:00Z">
              <w:r w:rsidRPr="008C29DC" w:rsidDel="00E20D40">
                <w:rPr>
                  <w:rFonts w:ascii="Calibri Light" w:hAnsi="Calibri Light"/>
                </w:rPr>
                <w:delText>Marine Faucher</w:delText>
              </w:r>
            </w:del>
          </w:p>
        </w:tc>
        <w:tc>
          <w:tcPr>
            <w:tcW w:w="2355" w:type="dxa"/>
            <w:tcPrChange w:id="232" w:author="METIS 11" w:date="2018-01-12T15:22:00Z">
              <w:tcPr>
                <w:tcW w:w="3644" w:type="dxa"/>
                <w:gridSpan w:val="2"/>
              </w:tcPr>
            </w:tcPrChange>
          </w:tcPr>
          <w:p w:rsidR="00EC7C10" w:rsidRPr="008C29DC" w:rsidDel="00E20D40" w:rsidRDefault="00EC7C10" w:rsidP="00EC7C10">
            <w:pPr>
              <w:jc w:val="left"/>
              <w:rPr>
                <w:del w:id="233" w:author="METIS 11" w:date="2018-01-12T15:23:00Z"/>
                <w:rFonts w:ascii="Calibri Light" w:hAnsi="Calibri Light"/>
              </w:rPr>
            </w:pPr>
            <w:del w:id="234" w:author="METIS 11" w:date="2018-01-12T15:23:00Z">
              <w:r w:rsidRPr="008C29DC" w:rsidDel="00E20D40">
                <w:rPr>
                  <w:rFonts w:ascii="Calibri Light" w:hAnsi="Calibri Light"/>
                </w:rPr>
                <w:delText>Géomaticienne</w:delText>
              </w:r>
            </w:del>
          </w:p>
        </w:tc>
        <w:tc>
          <w:tcPr>
            <w:tcW w:w="2904" w:type="dxa"/>
            <w:tcPrChange w:id="235" w:author="METIS 11" w:date="2018-01-12T15:22:00Z">
              <w:tcPr>
                <w:tcW w:w="1615" w:type="dxa"/>
              </w:tcPr>
            </w:tcPrChange>
          </w:tcPr>
          <w:p w:rsidR="00EC7C10" w:rsidRPr="008C29DC" w:rsidDel="00E20D40" w:rsidRDefault="008C29DC" w:rsidP="008C29DC">
            <w:pPr>
              <w:jc w:val="left"/>
              <w:rPr>
                <w:del w:id="236" w:author="METIS 11" w:date="2018-01-12T15:23:00Z"/>
                <w:rFonts w:ascii="Calibri Light" w:hAnsi="Calibri Light"/>
              </w:rPr>
            </w:pPr>
            <w:del w:id="237" w:author="METIS 11" w:date="2018-01-12T15:23:00Z">
              <w:r w:rsidRPr="008C29DC" w:rsidDel="00E20D40">
                <w:rPr>
                  <w:rFonts w:ascii="Calibri Light" w:hAnsi="Calibri Light"/>
                </w:rPr>
                <w:delText>- Rédige les SPECS</w:delText>
              </w:r>
            </w:del>
          </w:p>
          <w:p w:rsidR="008C29DC" w:rsidRPr="008C29DC" w:rsidDel="00E20D40" w:rsidRDefault="008C29DC" w:rsidP="008C29DC">
            <w:pPr>
              <w:jc w:val="left"/>
              <w:rPr>
                <w:del w:id="238" w:author="METIS 11" w:date="2018-01-12T15:23:00Z"/>
                <w:rFonts w:ascii="Calibri Light" w:hAnsi="Calibri Light"/>
              </w:rPr>
            </w:pPr>
            <w:del w:id="239" w:author="METIS 11" w:date="2018-01-12T15:23:00Z">
              <w:r w:rsidRPr="008C29DC" w:rsidDel="00E20D40">
                <w:rPr>
                  <w:rFonts w:ascii="Calibri Light" w:hAnsi="Calibri Light"/>
                </w:rPr>
                <w:delText>- Bêta testeuse</w:delText>
              </w:r>
            </w:del>
          </w:p>
        </w:tc>
        <w:tc>
          <w:tcPr>
            <w:tcW w:w="1766" w:type="dxa"/>
            <w:tcPrChange w:id="240" w:author="METIS 11" w:date="2018-01-12T15:22:00Z">
              <w:tcPr>
                <w:tcW w:w="1766" w:type="dxa"/>
              </w:tcPr>
            </w:tcPrChange>
          </w:tcPr>
          <w:p w:rsidR="00EC7C10" w:rsidRPr="008C29DC" w:rsidDel="00E20D40" w:rsidRDefault="008C29DC" w:rsidP="00EC7C10">
            <w:pPr>
              <w:jc w:val="left"/>
              <w:rPr>
                <w:del w:id="241" w:author="METIS 11" w:date="2018-01-12T15:23:00Z"/>
                <w:rFonts w:ascii="Calibri Light" w:hAnsi="Calibri Light"/>
              </w:rPr>
            </w:pPr>
            <w:del w:id="242" w:author="METIS 11" w:date="2018-01-12T15:23:00Z">
              <w:r w:rsidRPr="008C29DC" w:rsidDel="00E20D40">
                <w:rPr>
                  <w:rFonts w:ascii="Calibri Light" w:hAnsi="Calibri Light"/>
                </w:rPr>
                <w:delText>m.faucher@metis-reseaux.fr</w:delText>
              </w:r>
            </w:del>
          </w:p>
        </w:tc>
      </w:tr>
    </w:tbl>
    <w:p w:rsidR="00BA0DD3" w:rsidRPr="00BA0DD3" w:rsidRDefault="00BA0DD3" w:rsidP="00BA0DD3">
      <w:pPr>
        <w:pStyle w:val="Titre2"/>
        <w:keepLines/>
        <w:spacing w:before="120" w:after="240" w:line="360" w:lineRule="atLeast"/>
        <w:jc w:val="left"/>
        <w:rPr>
          <w:rFonts w:ascii="Calibri Light" w:hAnsi="Calibri Light"/>
          <w:bCs/>
          <w:i w:val="0"/>
          <w:color w:val="F07F0A"/>
          <w:sz w:val="22"/>
          <w:szCs w:val="22"/>
        </w:rPr>
      </w:pPr>
      <w:bookmarkStart w:id="243" w:name="_GoBack"/>
      <w:bookmarkEnd w:id="243"/>
    </w:p>
    <w:sectPr w:rsidR="00BA0DD3" w:rsidRPr="00BA0DD3" w:rsidSect="00D72271">
      <w:footerReference w:type="default" r:id="rId13"/>
      <w:type w:val="continuous"/>
      <w:pgSz w:w="11906" w:h="16838"/>
      <w:pgMar w:top="567" w:right="851" w:bottom="567" w:left="85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FBD" w:rsidRDefault="00024FBD">
      <w:r>
        <w:separator/>
      </w:r>
    </w:p>
  </w:endnote>
  <w:endnote w:type="continuationSeparator" w:id="0">
    <w:p w:rsidR="00024FBD" w:rsidRDefault="0002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5B4" w:rsidRDefault="00DB5800">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10403840</wp:posOffset>
                  </wp:positionV>
                </mc:Fallback>
              </mc:AlternateContent>
              <wp:extent cx="6475730" cy="320040"/>
              <wp:effectExtent l="0" t="0" r="0" b="0"/>
              <wp:wrapSquare wrapText="bothSides"/>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5730" cy="320040"/>
                        <a:chOff x="0" y="0"/>
                        <a:chExt cx="5962650" cy="323851"/>
                      </a:xfrm>
                    </wpg:grpSpPr>
                    <wps:wsp>
                      <wps:cNvPr id="60" name="Rectangle 6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E36C0A" w:themeColor="accent6" w:themeShade="BF"/>
                              </w:rPr>
                              <w:alias w:val="Date "/>
                              <w:tag w:val=""/>
                              <w:id w:val="-1063724354"/>
                              <w:dataBinding w:prefixMappings="xmlns:ns0='http://schemas.microsoft.com/office/2006/coverPageProps' " w:xpath="/ns0:CoverPageProperties[1]/ns0:PublishDate[1]" w:storeItemID="{55AF091B-3C7A-41E3-B477-F2FDAA23CFDA}"/>
                              <w:date w:fullDate="2018-01-12T00:00:00Z">
                                <w:dateFormat w:val="dd MMMM yyyy"/>
                                <w:lid w:val="fr-FR"/>
                                <w:storeMappedDataAs w:val="dateTime"/>
                                <w:calendar w:val="gregorian"/>
                              </w:date>
                            </w:sdtPr>
                            <w:sdtEndPr/>
                            <w:sdtContent>
                              <w:p w:rsidR="009245B4" w:rsidRPr="0063121F" w:rsidRDefault="009245B4">
                                <w:pPr>
                                  <w:jc w:val="right"/>
                                  <w:rPr>
                                    <w:b/>
                                    <w:color w:val="E36C0A" w:themeColor="accent6" w:themeShade="BF"/>
                                  </w:rPr>
                                </w:pPr>
                                <w:r>
                                  <w:rPr>
                                    <w:b/>
                                    <w:color w:val="E36C0A" w:themeColor="accent6" w:themeShade="BF"/>
                                  </w:rPr>
                                  <w:t>12 janvier 2018</w:t>
                                </w:r>
                              </w:p>
                            </w:sdtContent>
                          </w:sdt>
                          <w:p w:rsidR="009245B4" w:rsidRDefault="009245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59" o:spid="_x0000_s1026" style="position:absolute;left:0;text-align:left;margin-left:458.7pt;margin-top:0;width:509.9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">
              <v:rect id="Rectangle 60"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" fillcolor="black [3213]" stroked="f" strokeweight="2pt"/>
              <v:shapetype id="_x0000_t202" coordsize="21600,21600" o:spt="202" path="m,l,21600r21600,l21600,xe">
                <v:stroke joinstyle="miter"/>
                <v:path gradientshapeok="t" o:connecttype="rect"/>
              </v:shapetype>
              <v:shape id="Zone de texte 61"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" filled="f" stroked="f" strokeweight=".5pt">
                <v:textbox inset=",,,0">
                  <w:txbxContent>
                    <w:sdt>
                      <w:sdtPr>
                        <w:rPr>
                          <w:b/>
                          <w:color w:val="E36C0A" w:themeColor="accent6" w:themeShade="BF"/>
                        </w:rPr>
                        <w:alias w:val="Date "/>
                        <w:tag w:val=""/>
                        <w:id w:val="-1063724354"/>
                        <w:dataBinding w:prefixMappings="xmlns:ns0='http://schemas.microsoft.com/office/2006/coverPageProps' " w:xpath="/ns0:CoverPageProperties[1]/ns0:PublishDate[1]" w:storeItemID="{55AF091B-3C7A-41E3-B477-F2FDAA23CFDA}"/>
                        <w:date w:fullDate="2018-01-12T00:00:00Z">
                          <w:dateFormat w:val="dd MMMM yyyy"/>
                          <w:lid w:val="fr-FR"/>
                          <w:storeMappedDataAs w:val="dateTime"/>
                          <w:calendar w:val="gregorian"/>
                        </w:date>
                      </w:sdtPr>
                      <w:sdtEndPr/>
                      <w:sdtContent>
                        <w:p w:rsidR="009245B4" w:rsidRPr="0063121F" w:rsidRDefault="009245B4">
                          <w:pPr>
                            <w:jc w:val="right"/>
                            <w:rPr>
                              <w:b/>
                              <w:color w:val="E36C0A" w:themeColor="accent6" w:themeShade="BF"/>
                            </w:rPr>
                          </w:pPr>
                          <w:r>
                            <w:rPr>
                              <w:b/>
                              <w:color w:val="E36C0A" w:themeColor="accent6" w:themeShade="BF"/>
                            </w:rPr>
                            <w:t>12 janvier 2018</w:t>
                          </w:r>
                        </w:p>
                      </w:sdtContent>
                    </w:sdt>
                    <w:p w:rsidR="009245B4" w:rsidRDefault="009245B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10403840</wp:posOffset>
                  </wp:positionV>
                </mc:Fallback>
              </mc:AlternateContent>
              <wp:extent cx="457200" cy="320040"/>
              <wp:effectExtent l="0" t="0" r="0" b="0"/>
              <wp:wrapSquare wrapText="bothSides"/>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5B4" w:rsidRDefault="00C13D0E">
                          <w:pPr>
                            <w:jc w:val="right"/>
                            <w:rPr>
                              <w:color w:val="FFFFFF" w:themeColor="background1"/>
                              <w:sz w:val="28"/>
                              <w:szCs w:val="28"/>
                            </w:rPr>
                          </w:pPr>
                          <w:r>
                            <w:rPr>
                              <w:color w:val="FFFFFF" w:themeColor="background1"/>
                              <w:sz w:val="28"/>
                              <w:szCs w:val="28"/>
                            </w:rPr>
                            <w:fldChar w:fldCharType="begin"/>
                          </w:r>
                          <w:r w:rsidR="009245B4">
                            <w:rPr>
                              <w:color w:val="FFFFFF" w:themeColor="background1"/>
                              <w:sz w:val="28"/>
                              <w:szCs w:val="28"/>
                            </w:rPr>
                            <w:instrText>PAGE   \* MERGEFORMAT</w:instrText>
                          </w:r>
                          <w:r>
                            <w:rPr>
                              <w:color w:val="FFFFFF" w:themeColor="background1"/>
                              <w:sz w:val="28"/>
                              <w:szCs w:val="28"/>
                            </w:rPr>
                            <w:fldChar w:fldCharType="separate"/>
                          </w:r>
                          <w:r w:rsidR="00E80FFE">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BV1i5wqgIAALgFAAAOAAAAAAAAAAAAAAAA&#10;AC4CAABkcnMvZTJvRG9jLnhtbFBLAQItABQABgAIAAAAIQAJPbdw2gAAAAMBAAAPAAAAAAAAAAAA&#10;AAAAAAQFAABkcnMvZG93bnJldi54bWxQSwUGAAAAAAQABADzAAAACwYAAAAA&#10;" fillcolor="black [3213]" stroked="f" strokeweight="3pt">
              <v:textbox>
                <w:txbxContent>
                  <w:p w:rsidR="009245B4" w:rsidRDefault="00C13D0E">
                    <w:pPr>
                      <w:jc w:val="right"/>
                      <w:rPr>
                        <w:color w:val="FFFFFF" w:themeColor="background1"/>
                        <w:sz w:val="28"/>
                        <w:szCs w:val="28"/>
                      </w:rPr>
                    </w:pPr>
                    <w:r>
                      <w:rPr>
                        <w:color w:val="FFFFFF" w:themeColor="background1"/>
                        <w:sz w:val="28"/>
                        <w:szCs w:val="28"/>
                      </w:rPr>
                      <w:fldChar w:fldCharType="begin"/>
                    </w:r>
                    <w:r w:rsidR="009245B4">
                      <w:rPr>
                        <w:color w:val="FFFFFF" w:themeColor="background1"/>
                        <w:sz w:val="28"/>
                        <w:szCs w:val="28"/>
                      </w:rPr>
                      <w:instrText>PAGE   \* MERGEFORMAT</w:instrText>
                    </w:r>
                    <w:r>
                      <w:rPr>
                        <w:color w:val="FFFFFF" w:themeColor="background1"/>
                        <w:sz w:val="28"/>
                        <w:szCs w:val="28"/>
                      </w:rPr>
                      <w:fldChar w:fldCharType="separate"/>
                    </w:r>
                    <w:r w:rsidR="00E80FFE">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FBD" w:rsidRDefault="00024FBD">
      <w:r>
        <w:separator/>
      </w:r>
    </w:p>
  </w:footnote>
  <w:footnote w:type="continuationSeparator" w:id="0">
    <w:p w:rsidR="00024FBD" w:rsidRDefault="00024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202"/>
    <w:multiLevelType w:val="hybridMultilevel"/>
    <w:tmpl w:val="19A051B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FE236F"/>
    <w:multiLevelType w:val="hybridMultilevel"/>
    <w:tmpl w:val="C00E846E"/>
    <w:lvl w:ilvl="0" w:tplc="4D08A6CE">
      <w:start w:val="7"/>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72ED8"/>
    <w:multiLevelType w:val="multilevel"/>
    <w:tmpl w:val="BFF2581C"/>
    <w:lvl w:ilvl="0">
      <w:start w:val="1"/>
      <w:numFmt w:val="decimal"/>
      <w:lvlText w:val="%1."/>
      <w:lvlJc w:val="left"/>
      <w:pPr>
        <w:ind w:left="786"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D26223E"/>
    <w:multiLevelType w:val="hybridMultilevel"/>
    <w:tmpl w:val="07C6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4A26B2"/>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5" w15:restartNumberingAfterBreak="0">
    <w:nsid w:val="1CCD2963"/>
    <w:multiLevelType w:val="hybridMultilevel"/>
    <w:tmpl w:val="E720330C"/>
    <w:lvl w:ilvl="0" w:tplc="BB24CD26">
      <w:start w:val="1"/>
      <w:numFmt w:val="bullet"/>
      <w:lvlText w:val=""/>
      <w:lvlJc w:val="left"/>
      <w:pPr>
        <w:ind w:left="720" w:hanging="360"/>
      </w:pPr>
      <w:rPr>
        <w:rFonts w:ascii="Symbol" w:hAnsi="Symbol" w:hint="default"/>
        <w:color w:val="70AD4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026B53"/>
    <w:multiLevelType w:val="hybridMultilevel"/>
    <w:tmpl w:val="0ADC1388"/>
    <w:lvl w:ilvl="0" w:tplc="750A9BE4">
      <w:start w:val="2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A3788E"/>
    <w:multiLevelType w:val="hybridMultilevel"/>
    <w:tmpl w:val="88080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5C4F4C"/>
    <w:multiLevelType w:val="hybridMultilevel"/>
    <w:tmpl w:val="1A7EC22A"/>
    <w:lvl w:ilvl="0" w:tplc="040C0015">
      <w:start w:val="1"/>
      <w:numFmt w:val="decimal"/>
      <w:pStyle w:val="Titre5"/>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4E4973"/>
    <w:multiLevelType w:val="hybridMultilevel"/>
    <w:tmpl w:val="26D64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8D2749"/>
    <w:multiLevelType w:val="hybridMultilevel"/>
    <w:tmpl w:val="BFF6E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F6378"/>
    <w:multiLevelType w:val="hybridMultilevel"/>
    <w:tmpl w:val="62000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8A5154"/>
    <w:multiLevelType w:val="hybridMultilevel"/>
    <w:tmpl w:val="023E8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E47909"/>
    <w:multiLevelType w:val="hybridMultilevel"/>
    <w:tmpl w:val="368A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4477F6"/>
    <w:multiLevelType w:val="hybridMultilevel"/>
    <w:tmpl w:val="D3F4C4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1226F98"/>
    <w:multiLevelType w:val="multilevel"/>
    <w:tmpl w:val="BFF2581C"/>
    <w:lvl w:ilvl="0">
      <w:start w:val="1"/>
      <w:numFmt w:val="decimal"/>
      <w:lvlText w:val="%1."/>
      <w:lvlJc w:val="left"/>
      <w:pPr>
        <w:ind w:left="786"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15:restartNumberingAfterBreak="0">
    <w:nsid w:val="7AA72DD7"/>
    <w:multiLevelType w:val="multilevel"/>
    <w:tmpl w:val="BFF2581C"/>
    <w:lvl w:ilvl="0">
      <w:start w:val="1"/>
      <w:numFmt w:val="decimal"/>
      <w:lvlText w:val="%1."/>
      <w:lvlJc w:val="left"/>
      <w:pPr>
        <w:ind w:left="786"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7" w15:restartNumberingAfterBreak="0">
    <w:nsid w:val="7CC277FC"/>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18" w15:restartNumberingAfterBreak="0">
    <w:nsid w:val="7DC70D9D"/>
    <w:multiLevelType w:val="hybridMultilevel"/>
    <w:tmpl w:val="CF1E60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4"/>
  </w:num>
  <w:num w:numId="4">
    <w:abstractNumId w:val="9"/>
  </w:num>
  <w:num w:numId="5">
    <w:abstractNumId w:val="14"/>
  </w:num>
  <w:num w:numId="6">
    <w:abstractNumId w:val="10"/>
  </w:num>
  <w:num w:numId="7">
    <w:abstractNumId w:val="12"/>
  </w:num>
  <w:num w:numId="8">
    <w:abstractNumId w:val="7"/>
  </w:num>
  <w:num w:numId="9">
    <w:abstractNumId w:val="13"/>
  </w:num>
  <w:num w:numId="10">
    <w:abstractNumId w:val="3"/>
  </w:num>
  <w:num w:numId="11">
    <w:abstractNumId w:val="18"/>
  </w:num>
  <w:num w:numId="12">
    <w:abstractNumId w:val="0"/>
  </w:num>
  <w:num w:numId="13">
    <w:abstractNumId w:val="1"/>
  </w:num>
  <w:num w:numId="14">
    <w:abstractNumId w:val="2"/>
  </w:num>
  <w:num w:numId="15">
    <w:abstractNumId w:val="6"/>
  </w:num>
  <w:num w:numId="16">
    <w:abstractNumId w:val="11"/>
  </w:num>
  <w:num w:numId="17">
    <w:abstractNumId w:val="5"/>
  </w:num>
  <w:num w:numId="18">
    <w:abstractNumId w:val="16"/>
  </w:num>
  <w:num w:numId="19">
    <w:abstractNumId w:val="1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TIS 11">
    <w15:presenceInfo w15:providerId="Windows Live" w15:userId="304bdeff44f1a364"/>
  </w15:person>
  <w15:person w15:author="jean-Noel-11">
    <w15:presenceInfo w15:providerId="Windows Live" w15:userId="304bdeff44f1a3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E4"/>
    <w:rsid w:val="00001E20"/>
    <w:rsid w:val="00013C41"/>
    <w:rsid w:val="00022047"/>
    <w:rsid w:val="00022ADD"/>
    <w:rsid w:val="00024FBD"/>
    <w:rsid w:val="00026B47"/>
    <w:rsid w:val="00036495"/>
    <w:rsid w:val="00043647"/>
    <w:rsid w:val="00046CF7"/>
    <w:rsid w:val="000532DC"/>
    <w:rsid w:val="00053700"/>
    <w:rsid w:val="00060D35"/>
    <w:rsid w:val="00071771"/>
    <w:rsid w:val="000A31CD"/>
    <w:rsid w:val="000B6B80"/>
    <w:rsid w:val="000C0E2A"/>
    <w:rsid w:val="000C28AE"/>
    <w:rsid w:val="000C4896"/>
    <w:rsid w:val="000C53CB"/>
    <w:rsid w:val="000C5A09"/>
    <w:rsid w:val="000D3C23"/>
    <w:rsid w:val="00100193"/>
    <w:rsid w:val="001010EB"/>
    <w:rsid w:val="00105574"/>
    <w:rsid w:val="001518A6"/>
    <w:rsid w:val="001639FD"/>
    <w:rsid w:val="0016514C"/>
    <w:rsid w:val="00167E19"/>
    <w:rsid w:val="00183C3F"/>
    <w:rsid w:val="0019252F"/>
    <w:rsid w:val="00194508"/>
    <w:rsid w:val="001954E4"/>
    <w:rsid w:val="001A61AE"/>
    <w:rsid w:val="001B50B9"/>
    <w:rsid w:val="001B528F"/>
    <w:rsid w:val="001C1ACC"/>
    <w:rsid w:val="001D44A4"/>
    <w:rsid w:val="001E7D4D"/>
    <w:rsid w:val="001F1B97"/>
    <w:rsid w:val="001F2298"/>
    <w:rsid w:val="001F280C"/>
    <w:rsid w:val="001F3159"/>
    <w:rsid w:val="001F5D48"/>
    <w:rsid w:val="002052FD"/>
    <w:rsid w:val="002152F7"/>
    <w:rsid w:val="00223794"/>
    <w:rsid w:val="00255943"/>
    <w:rsid w:val="00255E06"/>
    <w:rsid w:val="002560D7"/>
    <w:rsid w:val="002649B6"/>
    <w:rsid w:val="00265A24"/>
    <w:rsid w:val="00281791"/>
    <w:rsid w:val="00294BF6"/>
    <w:rsid w:val="00295013"/>
    <w:rsid w:val="00296413"/>
    <w:rsid w:val="002A7B37"/>
    <w:rsid w:val="002B2E38"/>
    <w:rsid w:val="002D2E67"/>
    <w:rsid w:val="002F6A93"/>
    <w:rsid w:val="00302C85"/>
    <w:rsid w:val="003100D8"/>
    <w:rsid w:val="00314669"/>
    <w:rsid w:val="00316608"/>
    <w:rsid w:val="00320F67"/>
    <w:rsid w:val="00332C73"/>
    <w:rsid w:val="003420BE"/>
    <w:rsid w:val="00355122"/>
    <w:rsid w:val="003561F6"/>
    <w:rsid w:val="00360248"/>
    <w:rsid w:val="00363CD0"/>
    <w:rsid w:val="0037199B"/>
    <w:rsid w:val="0038085B"/>
    <w:rsid w:val="00383DAB"/>
    <w:rsid w:val="00396091"/>
    <w:rsid w:val="003A55AE"/>
    <w:rsid w:val="003A6273"/>
    <w:rsid w:val="003C263D"/>
    <w:rsid w:val="003D117C"/>
    <w:rsid w:val="003E4378"/>
    <w:rsid w:val="003F00A6"/>
    <w:rsid w:val="003F2138"/>
    <w:rsid w:val="004043ED"/>
    <w:rsid w:val="00405439"/>
    <w:rsid w:val="00405F65"/>
    <w:rsid w:val="0040631D"/>
    <w:rsid w:val="004224DA"/>
    <w:rsid w:val="004229D9"/>
    <w:rsid w:val="00433EFC"/>
    <w:rsid w:val="004458C7"/>
    <w:rsid w:val="0045336B"/>
    <w:rsid w:val="004874A0"/>
    <w:rsid w:val="00496A58"/>
    <w:rsid w:val="004A4138"/>
    <w:rsid w:val="004A698E"/>
    <w:rsid w:val="004B54E9"/>
    <w:rsid w:val="004B6BC4"/>
    <w:rsid w:val="004D34C8"/>
    <w:rsid w:val="004E1948"/>
    <w:rsid w:val="004E55F3"/>
    <w:rsid w:val="004F1FAE"/>
    <w:rsid w:val="004F4A81"/>
    <w:rsid w:val="004F6883"/>
    <w:rsid w:val="005234BA"/>
    <w:rsid w:val="00527B20"/>
    <w:rsid w:val="00532977"/>
    <w:rsid w:val="00552F57"/>
    <w:rsid w:val="005602F1"/>
    <w:rsid w:val="00570D0C"/>
    <w:rsid w:val="00576A0E"/>
    <w:rsid w:val="00583234"/>
    <w:rsid w:val="00585D5D"/>
    <w:rsid w:val="005927A7"/>
    <w:rsid w:val="00594487"/>
    <w:rsid w:val="00594F34"/>
    <w:rsid w:val="005A518D"/>
    <w:rsid w:val="005B1CFE"/>
    <w:rsid w:val="005B5804"/>
    <w:rsid w:val="005C7470"/>
    <w:rsid w:val="005D12BC"/>
    <w:rsid w:val="005D6975"/>
    <w:rsid w:val="005F6336"/>
    <w:rsid w:val="006007D6"/>
    <w:rsid w:val="00607EE4"/>
    <w:rsid w:val="00610877"/>
    <w:rsid w:val="00611E60"/>
    <w:rsid w:val="0063121F"/>
    <w:rsid w:val="0063195B"/>
    <w:rsid w:val="00642A6E"/>
    <w:rsid w:val="00646312"/>
    <w:rsid w:val="00651D80"/>
    <w:rsid w:val="00653F96"/>
    <w:rsid w:val="00663000"/>
    <w:rsid w:val="00682D5C"/>
    <w:rsid w:val="00692F98"/>
    <w:rsid w:val="006A7B18"/>
    <w:rsid w:val="006B3D10"/>
    <w:rsid w:val="006B52F1"/>
    <w:rsid w:val="006B7A26"/>
    <w:rsid w:val="006C0DB3"/>
    <w:rsid w:val="006C2B48"/>
    <w:rsid w:val="006C55D6"/>
    <w:rsid w:val="006C5B4E"/>
    <w:rsid w:val="006D10CB"/>
    <w:rsid w:val="00713E80"/>
    <w:rsid w:val="00722E61"/>
    <w:rsid w:val="007318B7"/>
    <w:rsid w:val="00776BEB"/>
    <w:rsid w:val="00785894"/>
    <w:rsid w:val="00795A38"/>
    <w:rsid w:val="007A619D"/>
    <w:rsid w:val="007B6B03"/>
    <w:rsid w:val="007D11F6"/>
    <w:rsid w:val="007D78DC"/>
    <w:rsid w:val="007E54B9"/>
    <w:rsid w:val="00806BE6"/>
    <w:rsid w:val="008148B5"/>
    <w:rsid w:val="00835925"/>
    <w:rsid w:val="00837AD8"/>
    <w:rsid w:val="0084606A"/>
    <w:rsid w:val="00853A4C"/>
    <w:rsid w:val="00853E08"/>
    <w:rsid w:val="00856D5E"/>
    <w:rsid w:val="008578C2"/>
    <w:rsid w:val="0087285D"/>
    <w:rsid w:val="008846FB"/>
    <w:rsid w:val="0089132B"/>
    <w:rsid w:val="008B0E48"/>
    <w:rsid w:val="008B234D"/>
    <w:rsid w:val="008B6B70"/>
    <w:rsid w:val="008B74AA"/>
    <w:rsid w:val="008B7BE4"/>
    <w:rsid w:val="008C2244"/>
    <w:rsid w:val="008C29DC"/>
    <w:rsid w:val="008F6166"/>
    <w:rsid w:val="00905947"/>
    <w:rsid w:val="00912E88"/>
    <w:rsid w:val="009172F3"/>
    <w:rsid w:val="00921DB8"/>
    <w:rsid w:val="009245B4"/>
    <w:rsid w:val="00935879"/>
    <w:rsid w:val="009364D8"/>
    <w:rsid w:val="0094220E"/>
    <w:rsid w:val="0094598B"/>
    <w:rsid w:val="00963038"/>
    <w:rsid w:val="009663A6"/>
    <w:rsid w:val="009776C2"/>
    <w:rsid w:val="00982378"/>
    <w:rsid w:val="00995642"/>
    <w:rsid w:val="00996AA4"/>
    <w:rsid w:val="00996C31"/>
    <w:rsid w:val="0099716C"/>
    <w:rsid w:val="009A0050"/>
    <w:rsid w:val="009A7D22"/>
    <w:rsid w:val="009C2B4C"/>
    <w:rsid w:val="009C2C5E"/>
    <w:rsid w:val="009F6606"/>
    <w:rsid w:val="00A15E3F"/>
    <w:rsid w:val="00A32B53"/>
    <w:rsid w:val="00A4551B"/>
    <w:rsid w:val="00A52A8F"/>
    <w:rsid w:val="00A549DB"/>
    <w:rsid w:val="00A6622F"/>
    <w:rsid w:val="00A7417B"/>
    <w:rsid w:val="00A77D23"/>
    <w:rsid w:val="00AD3F20"/>
    <w:rsid w:val="00AD4A9B"/>
    <w:rsid w:val="00B001C0"/>
    <w:rsid w:val="00B264B3"/>
    <w:rsid w:val="00B30B75"/>
    <w:rsid w:val="00B30FF4"/>
    <w:rsid w:val="00B32205"/>
    <w:rsid w:val="00B452C3"/>
    <w:rsid w:val="00B5456F"/>
    <w:rsid w:val="00B56EC3"/>
    <w:rsid w:val="00B6596C"/>
    <w:rsid w:val="00B81714"/>
    <w:rsid w:val="00B972DD"/>
    <w:rsid w:val="00BA0D19"/>
    <w:rsid w:val="00BA0DD3"/>
    <w:rsid w:val="00BA1FBC"/>
    <w:rsid w:val="00BA279A"/>
    <w:rsid w:val="00BA64C6"/>
    <w:rsid w:val="00BB447C"/>
    <w:rsid w:val="00BB6FE1"/>
    <w:rsid w:val="00BC1EFE"/>
    <w:rsid w:val="00BC3FA1"/>
    <w:rsid w:val="00BE6ADD"/>
    <w:rsid w:val="00BF533C"/>
    <w:rsid w:val="00C0525C"/>
    <w:rsid w:val="00C13D0E"/>
    <w:rsid w:val="00C13FBB"/>
    <w:rsid w:val="00C15C0B"/>
    <w:rsid w:val="00C1745B"/>
    <w:rsid w:val="00C24772"/>
    <w:rsid w:val="00C31CE6"/>
    <w:rsid w:val="00C4338F"/>
    <w:rsid w:val="00C452E8"/>
    <w:rsid w:val="00C56AA9"/>
    <w:rsid w:val="00C60B79"/>
    <w:rsid w:val="00C6466E"/>
    <w:rsid w:val="00C73D1B"/>
    <w:rsid w:val="00C75DFB"/>
    <w:rsid w:val="00C938D4"/>
    <w:rsid w:val="00C93BFC"/>
    <w:rsid w:val="00CA14FD"/>
    <w:rsid w:val="00CC4176"/>
    <w:rsid w:val="00CC42F4"/>
    <w:rsid w:val="00CD0F02"/>
    <w:rsid w:val="00CD2244"/>
    <w:rsid w:val="00CD312D"/>
    <w:rsid w:val="00CD6E41"/>
    <w:rsid w:val="00CF0B6F"/>
    <w:rsid w:val="00CF1588"/>
    <w:rsid w:val="00CF3060"/>
    <w:rsid w:val="00D56DCB"/>
    <w:rsid w:val="00D62C27"/>
    <w:rsid w:val="00D67314"/>
    <w:rsid w:val="00D67624"/>
    <w:rsid w:val="00D72271"/>
    <w:rsid w:val="00D77C57"/>
    <w:rsid w:val="00D83D38"/>
    <w:rsid w:val="00DA1140"/>
    <w:rsid w:val="00DB1B51"/>
    <w:rsid w:val="00DB5800"/>
    <w:rsid w:val="00DC2213"/>
    <w:rsid w:val="00DC3EEB"/>
    <w:rsid w:val="00DC6432"/>
    <w:rsid w:val="00DD342F"/>
    <w:rsid w:val="00DE3999"/>
    <w:rsid w:val="00DF3FC5"/>
    <w:rsid w:val="00E01A9C"/>
    <w:rsid w:val="00E17004"/>
    <w:rsid w:val="00E1749E"/>
    <w:rsid w:val="00E20D40"/>
    <w:rsid w:val="00E35EAC"/>
    <w:rsid w:val="00E379EA"/>
    <w:rsid w:val="00E50E9E"/>
    <w:rsid w:val="00E5317B"/>
    <w:rsid w:val="00E5563A"/>
    <w:rsid w:val="00E5742B"/>
    <w:rsid w:val="00E666EB"/>
    <w:rsid w:val="00E72F34"/>
    <w:rsid w:val="00E80FFE"/>
    <w:rsid w:val="00E950E2"/>
    <w:rsid w:val="00EB3FE9"/>
    <w:rsid w:val="00EB4133"/>
    <w:rsid w:val="00EB679F"/>
    <w:rsid w:val="00EC38B8"/>
    <w:rsid w:val="00EC7C10"/>
    <w:rsid w:val="00ED014B"/>
    <w:rsid w:val="00F028FE"/>
    <w:rsid w:val="00F06423"/>
    <w:rsid w:val="00F10E78"/>
    <w:rsid w:val="00F12B9F"/>
    <w:rsid w:val="00F13F5F"/>
    <w:rsid w:val="00F1754E"/>
    <w:rsid w:val="00F20DBA"/>
    <w:rsid w:val="00F253B4"/>
    <w:rsid w:val="00F33AE1"/>
    <w:rsid w:val="00F37B9C"/>
    <w:rsid w:val="00F547BE"/>
    <w:rsid w:val="00F554C5"/>
    <w:rsid w:val="00F55D6E"/>
    <w:rsid w:val="00F56B5B"/>
    <w:rsid w:val="00F6382E"/>
    <w:rsid w:val="00F672F8"/>
    <w:rsid w:val="00F716FA"/>
    <w:rsid w:val="00F80F97"/>
    <w:rsid w:val="00F85143"/>
    <w:rsid w:val="00F86E05"/>
    <w:rsid w:val="00F876B5"/>
    <w:rsid w:val="00FC2E72"/>
    <w:rsid w:val="00FD239C"/>
    <w:rsid w:val="00FD7E1A"/>
    <w:rsid w:val="00FE46F8"/>
    <w:rsid w:val="00FF283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8A6949"/>
  <w15:docId w15:val="{928CEAB4-958A-470E-8F7D-76CDBE85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jc w:val="center"/>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4"/>
  </w:style>
  <w:style w:type="paragraph" w:styleId="Titre1">
    <w:name w:val="heading 1"/>
    <w:aliases w:val="cat_titre,Titre point,t1,chapitre,Level a,H1,11.CONDITIONS FINANCIERES,(Shift Ctrl 1),Header1,h1,TITRES1,Part,T1,überschrift1,überschrift11,überschrift12,l1,Titre1,l1+toc 1,I1,Aston T1,steph1"/>
    <w:basedOn w:val="Normal"/>
    <w:next w:val="Normal"/>
    <w:link w:val="Titre1Car"/>
    <w:uiPriority w:val="99"/>
    <w:qFormat/>
    <w:rsid w:val="00996C31"/>
    <w:pPr>
      <w:keepNext/>
      <w:pBdr>
        <w:top w:val="single" w:sz="4" w:space="1" w:color="auto"/>
        <w:left w:val="single" w:sz="4" w:space="4" w:color="auto"/>
        <w:bottom w:val="single" w:sz="4" w:space="1" w:color="auto"/>
        <w:right w:val="single" w:sz="4" w:space="4" w:color="auto"/>
      </w:pBdr>
      <w:spacing w:before="240" w:after="60"/>
      <w:jc w:val="left"/>
      <w:outlineLvl w:val="0"/>
    </w:pPr>
    <w:rPr>
      <w:rFonts w:ascii="Arial" w:hAnsi="Arial"/>
      <w:b/>
      <w:color w:val="E36C0A" w:themeColor="accent6" w:themeShade="BF"/>
      <w:kern w:val="28"/>
      <w:sz w:val="28"/>
    </w:rPr>
  </w:style>
  <w:style w:type="paragraph" w:styleId="Titre2">
    <w:name w:val="heading 2"/>
    <w:aliases w:val="T2,T21,T22,T211,Titre 2 SQ,H2,Heading2,Heading21,Titre 21,t2.T2,paragraphe,h2,Titre2,Titre 2-CAT,t2,chapitre 1.1,Titre X.X.,(Shift Ctrl 2),2 headline,h,TITRE 2,t2.T2.Titre 2,Titre 2ed,l2,I2,header 2,Titres2,Niveau 2,Niveau2,C"/>
    <w:basedOn w:val="Normal"/>
    <w:next w:val="Normal"/>
    <w:link w:val="Titre2Car"/>
    <w:uiPriority w:val="99"/>
    <w:qFormat/>
    <w:rsid w:val="001954E4"/>
    <w:pPr>
      <w:keepNext/>
      <w:spacing w:before="240" w:after="60"/>
      <w:outlineLvl w:val="1"/>
    </w:pPr>
    <w:rPr>
      <w:rFonts w:ascii="Arial" w:hAnsi="Arial"/>
      <w:b/>
      <w:i/>
      <w:sz w:val="24"/>
    </w:rPr>
  </w:style>
  <w:style w:type="paragraph" w:styleId="Titre3">
    <w:name w:val="heading 3"/>
    <w:basedOn w:val="Normal"/>
    <w:next w:val="Normal"/>
    <w:link w:val="Titre3Car"/>
    <w:qFormat/>
    <w:rsid w:val="001954E4"/>
    <w:pPr>
      <w:keepNext/>
      <w:spacing w:before="240" w:after="60"/>
      <w:outlineLvl w:val="2"/>
    </w:pPr>
    <w:rPr>
      <w:rFonts w:ascii="Arial" w:hAnsi="Arial"/>
      <w:sz w:val="24"/>
    </w:rPr>
  </w:style>
  <w:style w:type="paragraph" w:styleId="Titre4">
    <w:name w:val="heading 4"/>
    <w:basedOn w:val="Normal"/>
    <w:next w:val="Normal"/>
    <w:link w:val="Titre4Car"/>
    <w:qFormat/>
    <w:rsid w:val="001954E4"/>
    <w:pPr>
      <w:keepNext/>
      <w:spacing w:before="240" w:after="60"/>
      <w:outlineLvl w:val="3"/>
    </w:pPr>
    <w:rPr>
      <w:rFonts w:ascii="Arial" w:hAnsi="Arial"/>
      <w:b/>
      <w:sz w:val="24"/>
    </w:rPr>
  </w:style>
  <w:style w:type="paragraph" w:styleId="Titre5">
    <w:name w:val="heading 5"/>
    <w:basedOn w:val="Normal"/>
    <w:next w:val="Normal"/>
    <w:link w:val="Titre5Car"/>
    <w:uiPriority w:val="9"/>
    <w:unhideWhenUsed/>
    <w:qFormat/>
    <w:rsid w:val="001954E4"/>
    <w:pPr>
      <w:keepNext/>
      <w:keepLines/>
      <w:numPr>
        <w:numId w:val="1"/>
      </w:numPr>
      <w:spacing w:before="200"/>
      <w:jc w:val="both"/>
      <w:outlineLvl w:val="4"/>
    </w:pPr>
    <w:rPr>
      <w:rFonts w:ascii="Trebuchet MS" w:eastAsiaTheme="majorEastAsia" w:hAnsi="Trebuchet MS" w:cstheme="majorBidi"/>
      <w:b/>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at_titre Car,Titre point Car,t1 Car,chapitre Car,Level a Car,H1 Car,11.CONDITIONS FINANCIERES Car,(Shift Ctrl 1) Car,Header1 Car,h1 Car,TITRES1 Car,Part Car,T1 Car,überschrift1 Car,überschrift11 Car,überschrift12 Car,l1 Car,Titre1 Car"/>
    <w:basedOn w:val="Policepardfaut"/>
    <w:link w:val="Titre1"/>
    <w:uiPriority w:val="99"/>
    <w:rsid w:val="00996C31"/>
    <w:rPr>
      <w:rFonts w:ascii="Arial" w:hAnsi="Arial"/>
      <w:b/>
      <w:color w:val="E36C0A" w:themeColor="accent6" w:themeShade="BF"/>
      <w:kern w:val="28"/>
      <w:sz w:val="28"/>
    </w:rPr>
  </w:style>
  <w:style w:type="character" w:customStyle="1" w:styleId="Titre2Car">
    <w:name w:val="Titre 2 Car"/>
    <w:aliases w:val="T2 Car,T21 Car,T22 Car,T211 Car,Titre 2 SQ Car,H2 Car,Heading2 Car,Heading21 Car,Titre 21 Car,t2.T2 Car,paragraphe Car,h2 Car,Titre2 Car,Titre 2-CAT Car,t2 Car,chapitre 1.1 Car,Titre X.X. Car,(Shift Ctrl 2) Car,2 headline Car,h Car,l2 Car"/>
    <w:basedOn w:val="Policepardfaut"/>
    <w:link w:val="Titre2"/>
    <w:uiPriority w:val="99"/>
    <w:rsid w:val="001954E4"/>
    <w:rPr>
      <w:rFonts w:ascii="Arial" w:hAnsi="Arial"/>
      <w:b/>
      <w:i/>
      <w:sz w:val="24"/>
    </w:rPr>
  </w:style>
  <w:style w:type="character" w:customStyle="1" w:styleId="Titre3Car">
    <w:name w:val="Titre 3 Car"/>
    <w:basedOn w:val="Policepardfaut"/>
    <w:link w:val="Titre3"/>
    <w:rsid w:val="001954E4"/>
    <w:rPr>
      <w:rFonts w:ascii="Arial" w:hAnsi="Arial"/>
      <w:sz w:val="24"/>
    </w:rPr>
  </w:style>
  <w:style w:type="character" w:customStyle="1" w:styleId="Titre4Car">
    <w:name w:val="Titre 4 Car"/>
    <w:basedOn w:val="Policepardfaut"/>
    <w:link w:val="Titre4"/>
    <w:rsid w:val="001954E4"/>
    <w:rPr>
      <w:rFonts w:ascii="Arial" w:hAnsi="Arial"/>
      <w:b/>
      <w:sz w:val="24"/>
    </w:rPr>
  </w:style>
  <w:style w:type="paragraph" w:styleId="Paragraphedeliste">
    <w:name w:val="List Paragraph"/>
    <w:basedOn w:val="Normal"/>
    <w:uiPriority w:val="34"/>
    <w:qFormat/>
    <w:rsid w:val="001954E4"/>
    <w:pPr>
      <w:ind w:left="708"/>
    </w:pPr>
  </w:style>
  <w:style w:type="paragraph" w:styleId="Textedebulles">
    <w:name w:val="Balloon Text"/>
    <w:basedOn w:val="Normal"/>
    <w:link w:val="TextedebullesCar"/>
    <w:uiPriority w:val="99"/>
    <w:semiHidden/>
    <w:unhideWhenUsed/>
    <w:rsid w:val="001954E4"/>
    <w:rPr>
      <w:rFonts w:ascii="Tahoma" w:hAnsi="Tahoma" w:cs="Tahoma"/>
      <w:sz w:val="16"/>
      <w:szCs w:val="16"/>
    </w:rPr>
  </w:style>
  <w:style w:type="character" w:customStyle="1" w:styleId="TextedebullesCar">
    <w:name w:val="Texte de bulles Car"/>
    <w:basedOn w:val="Policepardfaut"/>
    <w:link w:val="Textedebulles"/>
    <w:uiPriority w:val="99"/>
    <w:semiHidden/>
    <w:rsid w:val="001954E4"/>
    <w:rPr>
      <w:rFonts w:ascii="Tahoma" w:hAnsi="Tahoma" w:cs="Tahoma"/>
      <w:sz w:val="16"/>
      <w:szCs w:val="16"/>
    </w:rPr>
  </w:style>
  <w:style w:type="character" w:customStyle="1" w:styleId="Titre5Car">
    <w:name w:val="Titre 5 Car"/>
    <w:basedOn w:val="Policepardfaut"/>
    <w:link w:val="Titre5"/>
    <w:uiPriority w:val="9"/>
    <w:rsid w:val="001954E4"/>
    <w:rPr>
      <w:rFonts w:ascii="Trebuchet MS" w:eastAsiaTheme="majorEastAsia" w:hAnsi="Trebuchet MS" w:cstheme="majorBidi"/>
      <w:b/>
      <w:color w:val="243F60" w:themeColor="accent1" w:themeShade="7F"/>
    </w:rPr>
  </w:style>
  <w:style w:type="table" w:styleId="Grilledutableau">
    <w:name w:val="Table Grid"/>
    <w:basedOn w:val="TableauNormal"/>
    <w:uiPriority w:val="59"/>
    <w:rsid w:val="00195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954E4"/>
    <w:pPr>
      <w:tabs>
        <w:tab w:val="center" w:pos="4536"/>
        <w:tab w:val="right" w:pos="9072"/>
      </w:tabs>
    </w:pPr>
  </w:style>
  <w:style w:type="character" w:customStyle="1" w:styleId="En-tteCar">
    <w:name w:val="En-tête Car"/>
    <w:basedOn w:val="Policepardfaut"/>
    <w:link w:val="En-tte"/>
    <w:uiPriority w:val="99"/>
    <w:rsid w:val="001954E4"/>
  </w:style>
  <w:style w:type="paragraph" w:styleId="Pieddepage">
    <w:name w:val="footer"/>
    <w:basedOn w:val="Normal"/>
    <w:link w:val="PieddepageCar"/>
    <w:uiPriority w:val="99"/>
    <w:unhideWhenUsed/>
    <w:rsid w:val="001954E4"/>
    <w:pPr>
      <w:tabs>
        <w:tab w:val="center" w:pos="4536"/>
        <w:tab w:val="right" w:pos="9072"/>
      </w:tabs>
    </w:pPr>
  </w:style>
  <w:style w:type="character" w:customStyle="1" w:styleId="PieddepageCar">
    <w:name w:val="Pied de page Car"/>
    <w:basedOn w:val="Policepardfaut"/>
    <w:link w:val="Pieddepage"/>
    <w:uiPriority w:val="99"/>
    <w:rsid w:val="001954E4"/>
  </w:style>
  <w:style w:type="paragraph" w:styleId="NormalWeb">
    <w:name w:val="Normal (Web)"/>
    <w:basedOn w:val="Normal"/>
    <w:uiPriority w:val="99"/>
    <w:semiHidden/>
    <w:unhideWhenUsed/>
    <w:rsid w:val="00B452C3"/>
    <w:pPr>
      <w:spacing w:before="100" w:beforeAutospacing="1" w:after="100" w:afterAutospacing="1"/>
      <w:jc w:val="left"/>
    </w:pPr>
    <w:rPr>
      <w:sz w:val="24"/>
      <w:szCs w:val="24"/>
    </w:rPr>
  </w:style>
  <w:style w:type="paragraph" w:styleId="En-ttedetabledesmatires">
    <w:name w:val="TOC Heading"/>
    <w:basedOn w:val="Titre1"/>
    <w:next w:val="Normal"/>
    <w:uiPriority w:val="39"/>
    <w:unhideWhenUsed/>
    <w:qFormat/>
    <w:rsid w:val="00B452C3"/>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TM1">
    <w:name w:val="toc 1"/>
    <w:basedOn w:val="Normal"/>
    <w:next w:val="Normal"/>
    <w:autoRedefine/>
    <w:uiPriority w:val="39"/>
    <w:unhideWhenUsed/>
    <w:rsid w:val="00996C31"/>
    <w:pPr>
      <w:spacing w:after="100"/>
    </w:pPr>
  </w:style>
  <w:style w:type="character" w:styleId="Lienhypertexte">
    <w:name w:val="Hyperlink"/>
    <w:basedOn w:val="Policepardfaut"/>
    <w:uiPriority w:val="99"/>
    <w:unhideWhenUsed/>
    <w:rsid w:val="00996C31"/>
    <w:rPr>
      <w:color w:val="0000FF" w:themeColor="hyperlink"/>
      <w:u w:val="single"/>
    </w:rPr>
  </w:style>
  <w:style w:type="paragraph" w:styleId="TM3">
    <w:name w:val="toc 3"/>
    <w:basedOn w:val="Normal"/>
    <w:next w:val="Normal"/>
    <w:autoRedefine/>
    <w:uiPriority w:val="39"/>
    <w:unhideWhenUsed/>
    <w:rsid w:val="00DF3FC5"/>
    <w:pPr>
      <w:spacing w:after="100"/>
      <w:ind w:left="400"/>
    </w:pPr>
  </w:style>
  <w:style w:type="character" w:customStyle="1" w:styleId="Mentionnonrsolue1">
    <w:name w:val="Mention non résolue1"/>
    <w:basedOn w:val="Policepardfaut"/>
    <w:uiPriority w:val="99"/>
    <w:semiHidden/>
    <w:unhideWhenUsed/>
    <w:rsid w:val="008B74AA"/>
    <w:rPr>
      <w:color w:val="808080"/>
      <w:shd w:val="clear" w:color="auto" w:fill="E6E6E6"/>
    </w:rPr>
  </w:style>
  <w:style w:type="character" w:styleId="Accentuation">
    <w:name w:val="Emphasis"/>
    <w:basedOn w:val="Policepardfaut"/>
    <w:uiPriority w:val="20"/>
    <w:qFormat/>
    <w:rsid w:val="00A52A8F"/>
    <w:rPr>
      <w:i/>
      <w:iCs/>
    </w:rPr>
  </w:style>
  <w:style w:type="paragraph" w:customStyle="1" w:styleId="NormCZG">
    <w:name w:val="NormCZG"/>
    <w:basedOn w:val="Normal"/>
    <w:rsid w:val="00C93BFC"/>
    <w:pPr>
      <w:spacing w:before="60"/>
      <w:ind w:firstLine="284"/>
      <w:jc w:val="both"/>
    </w:pPr>
    <w:rPr>
      <w:sz w:val="22"/>
      <w:lang w:eastAsia="en-US"/>
    </w:rPr>
  </w:style>
  <w:style w:type="paragraph" w:styleId="TM2">
    <w:name w:val="toc 2"/>
    <w:basedOn w:val="Normal"/>
    <w:next w:val="Normal"/>
    <w:autoRedefine/>
    <w:uiPriority w:val="39"/>
    <w:unhideWhenUsed/>
    <w:rsid w:val="00D72271"/>
    <w:pPr>
      <w:spacing w:after="100"/>
      <w:ind w:left="200"/>
    </w:pPr>
  </w:style>
  <w:style w:type="table" w:styleId="Listeclaire-Accent3">
    <w:name w:val="Light List Accent 3"/>
    <w:basedOn w:val="TableauNormal"/>
    <w:uiPriority w:val="61"/>
    <w:rsid w:val="006B7A26"/>
    <w:pPr>
      <w:jc w:val="left"/>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TableauListe4-Accentuation11">
    <w:name w:val="Tableau Liste 4 - Accentuation 11"/>
    <w:basedOn w:val="TableauNormal"/>
    <w:uiPriority w:val="49"/>
    <w:rsid w:val="006B7A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6Couleur-Accentuation21">
    <w:name w:val="Tableau Liste 6 Couleur - Accentuation 21"/>
    <w:basedOn w:val="TableauNormal"/>
    <w:uiPriority w:val="51"/>
    <w:rsid w:val="006B7A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7Couleur-Accentuation61">
    <w:name w:val="Tableau Liste 7 Couleur - Accentuation 61"/>
    <w:basedOn w:val="TableauNormal"/>
    <w:uiPriority w:val="52"/>
    <w:rsid w:val="002F6A9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5Fonc-Accentuation61">
    <w:name w:val="Tableau Liste 5 Foncé - Accentuation 61"/>
    <w:basedOn w:val="TableauNormal"/>
    <w:uiPriority w:val="50"/>
    <w:rsid w:val="002F6A9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2F6A9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edutableau">
    <w:name w:val="Texte du tableau"/>
    <w:basedOn w:val="Normal"/>
    <w:uiPriority w:val="99"/>
    <w:rsid w:val="00682D5C"/>
    <w:pPr>
      <w:spacing w:before="120" w:after="120" w:line="276" w:lineRule="auto"/>
      <w:ind w:left="170" w:right="170"/>
      <w:jc w:val="both"/>
    </w:pPr>
    <w:rPr>
      <w:rFonts w:ascii="Arial" w:hAnsi="Arial"/>
      <w:sz w:val="18"/>
      <w:szCs w:val="24"/>
    </w:rPr>
  </w:style>
  <w:style w:type="paragraph" w:customStyle="1" w:styleId="Textedutableauitalic">
    <w:name w:val="Texte du tableau italic"/>
    <w:basedOn w:val="Textedutableau"/>
    <w:uiPriority w:val="99"/>
    <w:rsid w:val="00682D5C"/>
    <w:rPr>
      <w:i/>
    </w:rPr>
  </w:style>
  <w:style w:type="paragraph" w:customStyle="1" w:styleId="TitreSuivi">
    <w:name w:val="Titre Suivi"/>
    <w:basedOn w:val="Titre2"/>
    <w:next w:val="Normal"/>
    <w:uiPriority w:val="99"/>
    <w:rsid w:val="00682D5C"/>
    <w:pPr>
      <w:keepLines/>
      <w:spacing w:before="120" w:after="240" w:line="360" w:lineRule="atLeast"/>
      <w:jc w:val="left"/>
    </w:pPr>
    <w:rPr>
      <w:bCs/>
      <w:i w:val="0"/>
      <w:color w:val="F07F0A"/>
      <w:sz w:val="22"/>
      <w:szCs w:val="22"/>
    </w:rPr>
  </w:style>
  <w:style w:type="paragraph" w:customStyle="1" w:styleId="Style10ptGauche">
    <w:name w:val="Style 10 pt Gauche"/>
    <w:basedOn w:val="Normal"/>
    <w:uiPriority w:val="99"/>
    <w:rsid w:val="00F547BE"/>
    <w:pPr>
      <w:spacing w:before="40" w:after="40"/>
      <w:jc w:val="left"/>
    </w:pPr>
    <w:rPr>
      <w:rFonts w:ascii="Arial" w:hAnsi="Arial"/>
    </w:rPr>
  </w:style>
  <w:style w:type="paragraph" w:customStyle="1" w:styleId="Standard">
    <w:name w:val="Standard"/>
    <w:rsid w:val="001F1B97"/>
    <w:pPr>
      <w:autoSpaceDE w:val="0"/>
      <w:autoSpaceDN w:val="0"/>
      <w:adjustRightInd w:val="0"/>
      <w:spacing w:line="200" w:lineRule="atLeast"/>
      <w:jc w:val="left"/>
    </w:pPr>
    <w:rPr>
      <w:rFonts w:ascii="Mangal" w:eastAsia="Microsoft YaHei" w:hAnsi="Mangal" w:cs="Mangal"/>
      <w:kern w:val="1"/>
      <w:sz w:val="36"/>
      <w:szCs w:val="36"/>
    </w:rPr>
  </w:style>
  <w:style w:type="paragraph" w:styleId="Rvision">
    <w:name w:val="Revision"/>
    <w:hidden/>
    <w:uiPriority w:val="99"/>
    <w:semiHidden/>
    <w:rsid w:val="003100D8"/>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5327">
      <w:bodyDiv w:val="1"/>
      <w:marLeft w:val="0"/>
      <w:marRight w:val="0"/>
      <w:marTop w:val="0"/>
      <w:marBottom w:val="0"/>
      <w:divBdr>
        <w:top w:val="none" w:sz="0" w:space="0" w:color="auto"/>
        <w:left w:val="none" w:sz="0" w:space="0" w:color="auto"/>
        <w:bottom w:val="none" w:sz="0" w:space="0" w:color="auto"/>
        <w:right w:val="none" w:sz="0" w:space="0" w:color="auto"/>
      </w:divBdr>
    </w:div>
    <w:div w:id="126551115">
      <w:bodyDiv w:val="1"/>
      <w:marLeft w:val="0"/>
      <w:marRight w:val="0"/>
      <w:marTop w:val="0"/>
      <w:marBottom w:val="0"/>
      <w:divBdr>
        <w:top w:val="none" w:sz="0" w:space="0" w:color="auto"/>
        <w:left w:val="none" w:sz="0" w:space="0" w:color="auto"/>
        <w:bottom w:val="none" w:sz="0" w:space="0" w:color="auto"/>
        <w:right w:val="none" w:sz="0" w:space="0" w:color="auto"/>
      </w:divBdr>
    </w:div>
    <w:div w:id="397939171">
      <w:bodyDiv w:val="1"/>
      <w:marLeft w:val="0"/>
      <w:marRight w:val="0"/>
      <w:marTop w:val="0"/>
      <w:marBottom w:val="0"/>
      <w:divBdr>
        <w:top w:val="none" w:sz="0" w:space="0" w:color="auto"/>
        <w:left w:val="none" w:sz="0" w:space="0" w:color="auto"/>
        <w:bottom w:val="none" w:sz="0" w:space="0" w:color="auto"/>
        <w:right w:val="none" w:sz="0" w:space="0" w:color="auto"/>
      </w:divBdr>
    </w:div>
    <w:div w:id="737824193">
      <w:bodyDiv w:val="1"/>
      <w:marLeft w:val="0"/>
      <w:marRight w:val="0"/>
      <w:marTop w:val="0"/>
      <w:marBottom w:val="0"/>
      <w:divBdr>
        <w:top w:val="none" w:sz="0" w:space="0" w:color="auto"/>
        <w:left w:val="none" w:sz="0" w:space="0" w:color="auto"/>
        <w:bottom w:val="none" w:sz="0" w:space="0" w:color="auto"/>
        <w:right w:val="none" w:sz="0" w:space="0" w:color="auto"/>
      </w:divBdr>
    </w:div>
    <w:div w:id="796410688">
      <w:bodyDiv w:val="1"/>
      <w:marLeft w:val="0"/>
      <w:marRight w:val="0"/>
      <w:marTop w:val="0"/>
      <w:marBottom w:val="0"/>
      <w:divBdr>
        <w:top w:val="none" w:sz="0" w:space="0" w:color="auto"/>
        <w:left w:val="none" w:sz="0" w:space="0" w:color="auto"/>
        <w:bottom w:val="none" w:sz="0" w:space="0" w:color="auto"/>
        <w:right w:val="none" w:sz="0" w:space="0" w:color="auto"/>
      </w:divBdr>
    </w:div>
    <w:div w:id="959654376">
      <w:bodyDiv w:val="1"/>
      <w:marLeft w:val="0"/>
      <w:marRight w:val="0"/>
      <w:marTop w:val="0"/>
      <w:marBottom w:val="0"/>
      <w:divBdr>
        <w:top w:val="none" w:sz="0" w:space="0" w:color="auto"/>
        <w:left w:val="none" w:sz="0" w:space="0" w:color="auto"/>
        <w:bottom w:val="none" w:sz="0" w:space="0" w:color="auto"/>
        <w:right w:val="none" w:sz="0" w:space="0" w:color="auto"/>
      </w:divBdr>
    </w:div>
    <w:div w:id="1050494951">
      <w:bodyDiv w:val="1"/>
      <w:marLeft w:val="0"/>
      <w:marRight w:val="0"/>
      <w:marTop w:val="0"/>
      <w:marBottom w:val="0"/>
      <w:divBdr>
        <w:top w:val="none" w:sz="0" w:space="0" w:color="auto"/>
        <w:left w:val="none" w:sz="0" w:space="0" w:color="auto"/>
        <w:bottom w:val="none" w:sz="0" w:space="0" w:color="auto"/>
        <w:right w:val="none" w:sz="0" w:space="0" w:color="auto"/>
      </w:divBdr>
    </w:div>
    <w:div w:id="1324621352">
      <w:bodyDiv w:val="1"/>
      <w:marLeft w:val="0"/>
      <w:marRight w:val="0"/>
      <w:marTop w:val="0"/>
      <w:marBottom w:val="0"/>
      <w:divBdr>
        <w:top w:val="none" w:sz="0" w:space="0" w:color="auto"/>
        <w:left w:val="none" w:sz="0" w:space="0" w:color="auto"/>
        <w:bottom w:val="none" w:sz="0" w:space="0" w:color="auto"/>
        <w:right w:val="none" w:sz="0" w:space="0" w:color="auto"/>
      </w:divBdr>
    </w:div>
    <w:div w:id="1527256749">
      <w:bodyDiv w:val="1"/>
      <w:marLeft w:val="0"/>
      <w:marRight w:val="0"/>
      <w:marTop w:val="0"/>
      <w:marBottom w:val="0"/>
      <w:divBdr>
        <w:top w:val="none" w:sz="0" w:space="0" w:color="auto"/>
        <w:left w:val="none" w:sz="0" w:space="0" w:color="auto"/>
        <w:bottom w:val="none" w:sz="0" w:space="0" w:color="auto"/>
        <w:right w:val="none" w:sz="0" w:space="0" w:color="auto"/>
      </w:divBdr>
    </w:div>
    <w:div w:id="1577086411">
      <w:bodyDiv w:val="1"/>
      <w:marLeft w:val="0"/>
      <w:marRight w:val="0"/>
      <w:marTop w:val="0"/>
      <w:marBottom w:val="0"/>
      <w:divBdr>
        <w:top w:val="none" w:sz="0" w:space="0" w:color="auto"/>
        <w:left w:val="none" w:sz="0" w:space="0" w:color="auto"/>
        <w:bottom w:val="none" w:sz="0" w:space="0" w:color="auto"/>
        <w:right w:val="none" w:sz="0" w:space="0" w:color="auto"/>
      </w:divBdr>
    </w:div>
    <w:div w:id="1945186508">
      <w:bodyDiv w:val="1"/>
      <w:marLeft w:val="0"/>
      <w:marRight w:val="0"/>
      <w:marTop w:val="0"/>
      <w:marBottom w:val="0"/>
      <w:divBdr>
        <w:top w:val="none" w:sz="0" w:space="0" w:color="auto"/>
        <w:left w:val="none" w:sz="0" w:space="0" w:color="auto"/>
        <w:bottom w:val="none" w:sz="0" w:space="0" w:color="auto"/>
        <w:right w:val="none" w:sz="0" w:space="0" w:color="auto"/>
      </w:divBdr>
    </w:div>
    <w:div w:id="203137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B72A4-8467-4B5F-BE5C-72BD181E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1152</Words>
  <Characters>6339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 GIROUD</dc:creator>
  <cp:lastModifiedBy>jean-Noel-11</cp:lastModifiedBy>
  <cp:revision>3</cp:revision>
  <cp:lastPrinted>2018-01-11T09:46:00Z</cp:lastPrinted>
  <dcterms:created xsi:type="dcterms:W3CDTF">2018-02-26T14:18:00Z</dcterms:created>
  <dcterms:modified xsi:type="dcterms:W3CDTF">2018-02-26T14:20:00Z</dcterms:modified>
</cp:coreProperties>
</file>